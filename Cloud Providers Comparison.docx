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44C25" w14:textId="6943BD67" w:rsidR="0022677C" w:rsidRDefault="0022677C" w:rsidP="0022677C">
      <w:pPr>
        <w:pStyle w:val="Title"/>
      </w:pPr>
      <w:r>
        <w:t>Cloud Providers Comparison</w:t>
      </w:r>
    </w:p>
    <w:p w14:paraId="66F55045" w14:textId="1F0AE307" w:rsidR="0022677C" w:rsidRPr="0022677C" w:rsidRDefault="0022677C" w:rsidP="0022677C">
      <w:pPr>
        <w:pStyle w:val="Subtitle"/>
      </w:pPr>
      <w:r>
        <w:t>A</w:t>
      </w:r>
      <w:r w:rsidRPr="0022677C">
        <w:t xml:space="preserve"> comprehensive table comparing AWS, Azure, and GCP cloud services across all major categories including compute, storage, security, analytics, AI/ML, DevOps, and more.</w:t>
      </w:r>
    </w:p>
    <w:p w14:paraId="7D8488C6" w14:textId="77777777" w:rsidR="0022677C" w:rsidRPr="0022677C" w:rsidRDefault="0022677C" w:rsidP="0022677C">
      <w:pPr>
        <w:pStyle w:val="Heading1"/>
      </w:pPr>
      <w:r w:rsidRPr="0022677C">
        <w:t>Cloud Services Comparison (AWS vs Azure vs GCP)</w:t>
      </w:r>
    </w:p>
    <w:tbl>
      <w:tblPr>
        <w:tblStyle w:val="PlainTable1"/>
        <w:tblW w:w="5528" w:type="pct"/>
        <w:tblInd w:w="-714" w:type="dxa"/>
        <w:tblLayout w:type="fixed"/>
        <w:tblCellMar>
          <w:top w:w="57" w:type="dxa"/>
          <w:left w:w="57" w:type="dxa"/>
          <w:bottom w:w="57" w:type="dxa"/>
          <w:right w:w="57" w:type="dxa"/>
        </w:tblCellMar>
        <w:tblLook w:val="04A0" w:firstRow="1" w:lastRow="0" w:firstColumn="1" w:lastColumn="0" w:noHBand="0" w:noVBand="1"/>
      </w:tblPr>
      <w:tblGrid>
        <w:gridCol w:w="1460"/>
        <w:gridCol w:w="1460"/>
        <w:gridCol w:w="1460"/>
        <w:gridCol w:w="1460"/>
        <w:gridCol w:w="4190"/>
        <w:gridCol w:w="5084"/>
      </w:tblGrid>
      <w:tr w:rsidR="00B52C89" w:rsidRPr="00861B2B" w14:paraId="6D59D868" w14:textId="77777777" w:rsidTr="00861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608019FA"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Category</w:t>
            </w:r>
          </w:p>
        </w:tc>
        <w:tc>
          <w:tcPr>
            <w:tcW w:w="483" w:type="pct"/>
            <w:vAlign w:val="center"/>
            <w:hideMark/>
          </w:tcPr>
          <w:p w14:paraId="2D716403" w14:textId="77777777" w:rsidR="0022677C" w:rsidRPr="0022677C" w:rsidRDefault="0022677C" w:rsidP="00B52C8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AWS</w:t>
            </w:r>
          </w:p>
        </w:tc>
        <w:tc>
          <w:tcPr>
            <w:tcW w:w="483" w:type="pct"/>
            <w:vAlign w:val="center"/>
            <w:hideMark/>
          </w:tcPr>
          <w:p w14:paraId="721698E9" w14:textId="77777777" w:rsidR="0022677C" w:rsidRPr="0022677C" w:rsidRDefault="0022677C" w:rsidP="00B52C8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w:t>
            </w:r>
          </w:p>
        </w:tc>
        <w:tc>
          <w:tcPr>
            <w:tcW w:w="483" w:type="pct"/>
            <w:vAlign w:val="center"/>
            <w:hideMark/>
          </w:tcPr>
          <w:p w14:paraId="67F509F8" w14:textId="77777777" w:rsidR="0022677C" w:rsidRPr="0022677C" w:rsidRDefault="0022677C" w:rsidP="00B52C8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GCP</w:t>
            </w:r>
          </w:p>
        </w:tc>
        <w:tc>
          <w:tcPr>
            <w:tcW w:w="1386" w:type="pct"/>
            <w:vAlign w:val="center"/>
            <w:hideMark/>
          </w:tcPr>
          <w:p w14:paraId="3E8C5B84" w14:textId="77777777" w:rsidR="0022677C" w:rsidRPr="0022677C" w:rsidRDefault="0022677C" w:rsidP="00B52C8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Description</w:t>
            </w:r>
          </w:p>
        </w:tc>
        <w:tc>
          <w:tcPr>
            <w:tcW w:w="1683" w:type="pct"/>
            <w:vAlign w:val="center"/>
            <w:hideMark/>
          </w:tcPr>
          <w:p w14:paraId="299FAA6D" w14:textId="77777777" w:rsidR="0022677C" w:rsidRPr="0022677C" w:rsidRDefault="0022677C" w:rsidP="00B52C8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Indicative Pricing</w:t>
            </w:r>
          </w:p>
        </w:tc>
      </w:tr>
      <w:tr w:rsidR="00B52C89" w:rsidRPr="00861B2B" w14:paraId="4D5EEF47"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2AD0128E"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Compute – Virtual Machines</w:t>
            </w:r>
          </w:p>
        </w:tc>
        <w:tc>
          <w:tcPr>
            <w:tcW w:w="483" w:type="pct"/>
            <w:vAlign w:val="center"/>
            <w:hideMark/>
          </w:tcPr>
          <w:p w14:paraId="0B64A655"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EC2</w:t>
            </w:r>
          </w:p>
        </w:tc>
        <w:tc>
          <w:tcPr>
            <w:tcW w:w="483" w:type="pct"/>
            <w:vAlign w:val="center"/>
            <w:hideMark/>
          </w:tcPr>
          <w:p w14:paraId="2F4DCF11"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Virtual Machines</w:t>
            </w:r>
          </w:p>
        </w:tc>
        <w:tc>
          <w:tcPr>
            <w:tcW w:w="483" w:type="pct"/>
            <w:vAlign w:val="center"/>
            <w:hideMark/>
          </w:tcPr>
          <w:p w14:paraId="570D7DE4"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Google Compute Engine</w:t>
            </w:r>
          </w:p>
        </w:tc>
        <w:tc>
          <w:tcPr>
            <w:tcW w:w="1386" w:type="pct"/>
            <w:vAlign w:val="center"/>
            <w:hideMark/>
          </w:tcPr>
          <w:p w14:paraId="3BA36EF1" w14:textId="55DA46DA"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On-demand, scalable cloud servers (VMs) for running applications with flexible OS and hardware choices (</w:t>
            </w:r>
            <w:hyperlink r:id="rId5" w:anchor=":~:text=Amazon%20EC2%20,networking%2C%20OS%2C%20and%20purchase%20model" w:history="1">
              <w:r w:rsidRPr="0022677C">
                <w:rPr>
                  <w:rStyle w:val="Hyperlink"/>
                  <w:rFonts w:ascii="Calibri Light" w:hAnsi="Calibri Light" w:cs="Calibri Light"/>
                </w:rPr>
                <w:t>Amazon EC2 - Cloud Compute Capacity - AWS</w:t>
              </w:r>
            </w:hyperlink>
            <w:r w:rsidRPr="0022677C">
              <w:rPr>
                <w:rFonts w:ascii="Calibri Light" w:hAnsi="Calibri Light" w:cs="Calibri Light"/>
              </w:rPr>
              <w:t>) ([Compute Engine overview</w:t>
            </w:r>
          </w:p>
        </w:tc>
        <w:tc>
          <w:tcPr>
            <w:tcW w:w="1683" w:type="pct"/>
            <w:vAlign w:val="center"/>
            <w:hideMark/>
          </w:tcPr>
          <w:p w14:paraId="07E3E899" w14:textId="086983A5"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Compute Engine Documentation</w:t>
            </w:r>
          </w:p>
        </w:tc>
      </w:tr>
      <w:tr w:rsidR="00B52C89" w:rsidRPr="00861B2B" w14:paraId="4139FD41"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4E0E4B63"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Compute – Serverless Functions</w:t>
            </w:r>
          </w:p>
        </w:tc>
        <w:tc>
          <w:tcPr>
            <w:tcW w:w="483" w:type="pct"/>
            <w:vAlign w:val="center"/>
            <w:hideMark/>
          </w:tcPr>
          <w:p w14:paraId="156EF194"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AWS Lambda</w:t>
            </w:r>
          </w:p>
        </w:tc>
        <w:tc>
          <w:tcPr>
            <w:tcW w:w="483" w:type="pct"/>
            <w:vAlign w:val="center"/>
            <w:hideMark/>
          </w:tcPr>
          <w:p w14:paraId="5C3681B9"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Functions</w:t>
            </w:r>
          </w:p>
        </w:tc>
        <w:tc>
          <w:tcPr>
            <w:tcW w:w="483" w:type="pct"/>
            <w:vAlign w:val="center"/>
            <w:hideMark/>
          </w:tcPr>
          <w:p w14:paraId="321B7092"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Functions</w:t>
            </w:r>
          </w:p>
        </w:tc>
        <w:tc>
          <w:tcPr>
            <w:tcW w:w="1386" w:type="pct"/>
            <w:vAlign w:val="center"/>
            <w:hideMark/>
          </w:tcPr>
          <w:p w14:paraId="61BA6D20" w14:textId="53DAA0CC"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Event-driven </w:t>
            </w:r>
            <w:r w:rsidRPr="0022677C">
              <w:rPr>
                <w:rFonts w:ascii="Calibri Light" w:hAnsi="Calibri Light" w:cs="Calibri Light"/>
                <w:i/>
                <w:iCs/>
              </w:rPr>
              <w:t xml:space="preserve">Function as a </w:t>
            </w:r>
            <w:r w:rsidRPr="00861B2B">
              <w:rPr>
                <w:rFonts w:ascii="Calibri Light" w:hAnsi="Calibri Light" w:cs="Calibri Light"/>
                <w:i/>
                <w:iCs/>
              </w:rPr>
              <w:t>Service</w:t>
            </w:r>
            <w:r w:rsidRPr="00861B2B">
              <w:rPr>
                <w:rFonts w:ascii="Calibri Light" w:hAnsi="Calibri Light" w:cs="Calibri Light"/>
              </w:rPr>
              <w:t xml:space="preserve"> platform</w:t>
            </w:r>
            <w:r w:rsidRPr="0022677C">
              <w:rPr>
                <w:rFonts w:ascii="Calibri Light" w:hAnsi="Calibri Light" w:cs="Calibri Light"/>
              </w:rPr>
              <w:t xml:space="preserve"> to run code without managing servers. Ideal for sporadic or scalable workloads – the cloud handles provisioning and scaling automatically (</w:t>
            </w:r>
            <w:hyperlink r:id="rId6" w:anchor=":~:text=AWS%20Lambda%20is%20a%20serverless,the%20compute%20time%20you%20consume" w:history="1">
              <w:r w:rsidRPr="0022677C">
                <w:rPr>
                  <w:rStyle w:val="Hyperlink"/>
                  <w:rFonts w:ascii="Calibri Light" w:hAnsi="Calibri Light" w:cs="Calibri Light"/>
                </w:rPr>
                <w:t xml:space="preserve">Serverless Function, </w:t>
              </w:r>
              <w:proofErr w:type="spellStart"/>
              <w:r w:rsidRPr="0022677C">
                <w:rPr>
                  <w:rStyle w:val="Hyperlink"/>
                  <w:rFonts w:ascii="Calibri Light" w:hAnsi="Calibri Light" w:cs="Calibri Light"/>
                </w:rPr>
                <w:t>FaaS</w:t>
              </w:r>
              <w:proofErr w:type="spellEnd"/>
              <w:r w:rsidRPr="0022677C">
                <w:rPr>
                  <w:rStyle w:val="Hyperlink"/>
                  <w:rFonts w:ascii="Calibri Light" w:hAnsi="Calibri Light" w:cs="Calibri Light"/>
                </w:rPr>
                <w:t xml:space="preserve"> Serverless - AWS Lambda</w:t>
              </w:r>
            </w:hyperlink>
            <w:r w:rsidRPr="0022677C">
              <w:rPr>
                <w:rFonts w:ascii="Calibri Light" w:hAnsi="Calibri Light" w:cs="Calibri Light"/>
              </w:rPr>
              <w:t>).</w:t>
            </w:r>
          </w:p>
        </w:tc>
        <w:tc>
          <w:tcPr>
            <w:tcW w:w="1683" w:type="pct"/>
            <w:vAlign w:val="center"/>
            <w:hideMark/>
          </w:tcPr>
          <w:p w14:paraId="47F94788"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Free tier</w:t>
            </w:r>
            <w:r w:rsidRPr="0022677C">
              <w:rPr>
                <w:rFonts w:ascii="Calibri Light" w:hAnsi="Calibri Light" w:cs="Calibri Light"/>
              </w:rPr>
              <w:t xml:space="preserve"> includes ~1 million requests. Thereafter, roughly </w:t>
            </w:r>
            <w:r w:rsidRPr="0022677C">
              <w:rPr>
                <w:rFonts w:ascii="Calibri Light" w:hAnsi="Calibri Light" w:cs="Calibri Light"/>
                <w:b/>
                <w:bCs/>
              </w:rPr>
              <w:t>$0.20 per 1M invocations</w:t>
            </w:r>
            <w:r w:rsidRPr="0022677C">
              <w:rPr>
                <w:rFonts w:ascii="Calibri Light" w:hAnsi="Calibri Light" w:cs="Calibri Light"/>
              </w:rPr>
              <w:t xml:space="preserve"> on AWS/Azure (</w:t>
            </w:r>
            <w:hyperlink r:id="rId7" w:anchor=":~:text=,0000002%20per" w:history="1">
              <w:r w:rsidRPr="0022677C">
                <w:rPr>
                  <w:rStyle w:val="Hyperlink"/>
                  <w:rFonts w:ascii="Calibri Light" w:hAnsi="Calibri Light" w:cs="Calibri Light"/>
                </w:rPr>
                <w:t>AWS Lambda Pricing: How Much it Costs to Run a Serverless ...</w:t>
              </w:r>
            </w:hyperlink>
            <w:r w:rsidRPr="0022677C">
              <w:rPr>
                <w:rFonts w:ascii="Calibri Light" w:hAnsi="Calibri Light" w:cs="Calibri Light"/>
              </w:rPr>
              <w:t>) (GCP ~$0.40 per 1M after 2M free (</w:t>
            </w:r>
            <w:hyperlink r:id="rId8" w:anchor=":~:text=Google%20Cloud%20Pricing%3A%20The%20Complete,00000350%20if%20idle" w:history="1">
              <w:r w:rsidRPr="0022677C">
                <w:rPr>
                  <w:rStyle w:val="Hyperlink"/>
                  <w:rFonts w:ascii="Calibri Light" w:hAnsi="Calibri Light" w:cs="Calibri Light"/>
                </w:rPr>
                <w:t xml:space="preserve">Google Cloud Pricing: The Complete Guide - NetApp </w:t>
              </w:r>
              <w:proofErr w:type="spellStart"/>
              <w:r w:rsidRPr="0022677C">
                <w:rPr>
                  <w:rStyle w:val="Hyperlink"/>
                  <w:rFonts w:ascii="Calibri Light" w:hAnsi="Calibri Light" w:cs="Calibri Light"/>
                </w:rPr>
                <w:t>BlueXP</w:t>
              </w:r>
              <w:proofErr w:type="spellEnd"/>
            </w:hyperlink>
            <w:r w:rsidRPr="0022677C">
              <w:rPr>
                <w:rFonts w:ascii="Calibri Light" w:hAnsi="Calibri Light" w:cs="Calibri Light"/>
              </w:rPr>
              <w:t>)) plus ~$0.000016 per GB-s of execution time (</w:t>
            </w:r>
            <w:hyperlink r:id="rId9" w:anchor=":~:text=The%20cost%20of%20requests%20is,second%20used" w:history="1">
              <w:r w:rsidRPr="0022677C">
                <w:rPr>
                  <w:rStyle w:val="Hyperlink"/>
                  <w:rFonts w:ascii="Calibri Light" w:hAnsi="Calibri Light" w:cs="Calibri Light"/>
                </w:rPr>
                <w:t xml:space="preserve">AWS Lambda Cost Calculator - </w:t>
              </w:r>
              <w:proofErr w:type="spellStart"/>
              <w:r w:rsidRPr="0022677C">
                <w:rPr>
                  <w:rStyle w:val="Hyperlink"/>
                  <w:rFonts w:ascii="Calibri Light" w:hAnsi="Calibri Light" w:cs="Calibri Light"/>
                </w:rPr>
                <w:t>Dashbird</w:t>
              </w:r>
              <w:proofErr w:type="spellEnd"/>
            </w:hyperlink>
            <w:r w:rsidRPr="0022677C">
              <w:rPr>
                <w:rFonts w:ascii="Calibri Light" w:hAnsi="Calibri Light" w:cs="Calibri Light"/>
              </w:rPr>
              <w:t>). (Example: 1 million 1GB-s executions ≈ $0.20–$0.40).</w:t>
            </w:r>
          </w:p>
        </w:tc>
      </w:tr>
      <w:tr w:rsidR="00B52C89" w:rsidRPr="00861B2B" w14:paraId="11105C91"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68B58013"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Compute – Containers (Kubernetes)</w:t>
            </w:r>
          </w:p>
        </w:tc>
        <w:tc>
          <w:tcPr>
            <w:tcW w:w="483" w:type="pct"/>
            <w:vAlign w:val="center"/>
            <w:hideMark/>
          </w:tcPr>
          <w:p w14:paraId="15FF5476"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EKS</w:t>
            </w:r>
          </w:p>
        </w:tc>
        <w:tc>
          <w:tcPr>
            <w:tcW w:w="483" w:type="pct"/>
            <w:vAlign w:val="center"/>
            <w:hideMark/>
          </w:tcPr>
          <w:p w14:paraId="7F57FA7F"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Kubernetes Service (AKS)</w:t>
            </w:r>
          </w:p>
        </w:tc>
        <w:tc>
          <w:tcPr>
            <w:tcW w:w="483" w:type="pct"/>
            <w:vAlign w:val="center"/>
            <w:hideMark/>
          </w:tcPr>
          <w:p w14:paraId="6D31CCD9"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Google Kubernetes Engine (GKE)</w:t>
            </w:r>
          </w:p>
        </w:tc>
        <w:tc>
          <w:tcPr>
            <w:tcW w:w="1386" w:type="pct"/>
            <w:vAlign w:val="center"/>
            <w:hideMark/>
          </w:tcPr>
          <w:p w14:paraId="2A8CA4A2"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Fully managed Kubernetes cluster services for containerized workloads. Handle automated cluster control-plane management, scaling, and upgrades for running containers in production (</w:t>
            </w:r>
            <w:hyperlink r:id="rId10" w:anchor=":~:text=Azure%20Kubernetes%20Service%20,It%20offers%20autoscaling" w:history="1">
              <w:r w:rsidRPr="0022677C">
                <w:rPr>
                  <w:rStyle w:val="Hyperlink"/>
                  <w:rFonts w:ascii="Calibri Light" w:hAnsi="Calibri Light" w:cs="Calibri Light"/>
                </w:rPr>
                <w:t xml:space="preserve">Managed Kubernetes Service </w:t>
              </w:r>
              <w:r w:rsidRPr="0022677C">
                <w:rPr>
                  <w:rStyle w:val="Hyperlink"/>
                  <w:rFonts w:ascii="Calibri Light" w:hAnsi="Calibri Light" w:cs="Calibri Light"/>
                </w:rPr>
                <w:lastRenderedPageBreak/>
                <w:t>(AKS) - Microsoft Azure</w:t>
              </w:r>
            </w:hyperlink>
            <w:r w:rsidRPr="0022677C">
              <w:rPr>
                <w:rFonts w:ascii="Calibri Light" w:hAnsi="Calibri Light" w:cs="Calibri Light"/>
              </w:rPr>
              <w:t>) (</w:t>
            </w:r>
            <w:hyperlink r:id="rId11" w:anchor=":~:text=GKE%20is%20the%20industry%27s%20first,cluster%20support" w:history="1">
              <w:r w:rsidRPr="0022677C">
                <w:rPr>
                  <w:rStyle w:val="Hyperlink"/>
                  <w:rFonts w:ascii="Calibri Light" w:hAnsi="Calibri Light" w:cs="Calibri Light"/>
                </w:rPr>
                <w:t>Google Kubernetes Engine (GKE)</w:t>
              </w:r>
            </w:hyperlink>
            <w:r w:rsidRPr="0022677C">
              <w:rPr>
                <w:rFonts w:ascii="Calibri Light" w:hAnsi="Calibri Light" w:cs="Calibri Light"/>
              </w:rPr>
              <w:t>).</w:t>
            </w:r>
          </w:p>
        </w:tc>
        <w:tc>
          <w:tcPr>
            <w:tcW w:w="1683" w:type="pct"/>
            <w:vAlign w:val="center"/>
            <w:hideMark/>
          </w:tcPr>
          <w:p w14:paraId="7094A1CE"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lastRenderedPageBreak/>
              <w:t>Control plane</w:t>
            </w:r>
            <w:r w:rsidRPr="0022677C">
              <w:rPr>
                <w:rFonts w:ascii="Calibri Light" w:hAnsi="Calibri Light" w:cs="Calibri Light"/>
              </w:rPr>
              <w:t>: AWS &amp; GCP charge ~$0.10 per cluster-hour (</w:t>
            </w:r>
            <w:hyperlink r:id="rId12" w:anchor=":~:text=The%20minimum%20cost%20of%20any,On%20top%20of" w:history="1">
              <w:r w:rsidRPr="0022677C">
                <w:rPr>
                  <w:rStyle w:val="Hyperlink"/>
                  <w:rFonts w:ascii="Calibri Light" w:hAnsi="Calibri Light" w:cs="Calibri Light"/>
                </w:rPr>
                <w:t>EKS Cost Optimization: Tutorial &amp; Best Practices - Densify</w:t>
              </w:r>
            </w:hyperlink>
            <w:r w:rsidRPr="0022677C">
              <w:rPr>
                <w:rFonts w:ascii="Calibri Light" w:hAnsi="Calibri Light" w:cs="Calibri Light"/>
              </w:rPr>
              <w:t>) (</w:t>
            </w:r>
            <w:hyperlink r:id="rId13" w:anchor=":~:text=GKE%20Pricing%3A%20Key%20Components%2C%20Pricing,master%20node%20and%20its" w:history="1">
              <w:r w:rsidRPr="0022677C">
                <w:rPr>
                  <w:rStyle w:val="Hyperlink"/>
                  <w:rFonts w:ascii="Calibri Light" w:hAnsi="Calibri Light" w:cs="Calibri Light"/>
                </w:rPr>
                <w:t>GKE Pricing: Key Components, Pricing Tiers &amp; Examples</w:t>
              </w:r>
            </w:hyperlink>
            <w:r w:rsidRPr="0022677C">
              <w:rPr>
                <w:rFonts w:ascii="Calibri Light" w:hAnsi="Calibri Light" w:cs="Calibri Light"/>
              </w:rPr>
              <w:t>) (GKE gives credits covering one cluster’s fee (</w:t>
            </w:r>
            <w:hyperlink r:id="rId14" w:anchor=":~:text=Finout%20www,example%3A%20If%20running%20a" w:history="1">
              <w:r w:rsidRPr="0022677C">
                <w:rPr>
                  <w:rStyle w:val="Hyperlink"/>
                  <w:rFonts w:ascii="Calibri Light" w:hAnsi="Calibri Light" w:cs="Calibri Light"/>
                </w:rPr>
                <w:t xml:space="preserve">GKE Pricing Tiers with Examples + 10 Cost Cutting Tips - </w:t>
              </w:r>
              <w:proofErr w:type="spellStart"/>
              <w:r w:rsidRPr="0022677C">
                <w:rPr>
                  <w:rStyle w:val="Hyperlink"/>
                  <w:rFonts w:ascii="Calibri Light" w:hAnsi="Calibri Light" w:cs="Calibri Light"/>
                </w:rPr>
                <w:t>Finout</w:t>
              </w:r>
              <w:proofErr w:type="spellEnd"/>
            </w:hyperlink>
            <w:r w:rsidRPr="0022677C">
              <w:rPr>
                <w:rFonts w:ascii="Calibri Light" w:hAnsi="Calibri Light" w:cs="Calibri Light"/>
              </w:rPr>
              <w:t xml:space="preserve">)); Azure AKS has no charge for the managed </w:t>
            </w:r>
            <w:r w:rsidRPr="0022677C">
              <w:rPr>
                <w:rFonts w:ascii="Calibri Light" w:hAnsi="Calibri Light" w:cs="Calibri Light"/>
              </w:rPr>
              <w:lastRenderedPageBreak/>
              <w:t>master (free by default ([AKS control plane tiers - what, when and how?</w:t>
            </w:r>
          </w:p>
        </w:tc>
      </w:tr>
      <w:tr w:rsidR="00B52C89" w:rsidRPr="00861B2B" w14:paraId="6F460AFF"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3BBBDC8D"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lastRenderedPageBreak/>
              <w:t>Compute – Containers (Serverless)</w:t>
            </w:r>
          </w:p>
        </w:tc>
        <w:tc>
          <w:tcPr>
            <w:tcW w:w="483" w:type="pct"/>
            <w:vAlign w:val="center"/>
            <w:hideMark/>
          </w:tcPr>
          <w:p w14:paraId="3108D7B4"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AWS </w:t>
            </w:r>
            <w:proofErr w:type="spellStart"/>
            <w:r w:rsidRPr="0022677C">
              <w:rPr>
                <w:rFonts w:ascii="Calibri Light" w:hAnsi="Calibri Light" w:cs="Calibri Light"/>
              </w:rPr>
              <w:t>Fargate</w:t>
            </w:r>
            <w:proofErr w:type="spellEnd"/>
            <w:r w:rsidRPr="0022677C">
              <w:rPr>
                <w:rFonts w:ascii="Calibri Light" w:hAnsi="Calibri Light" w:cs="Calibri Light"/>
              </w:rPr>
              <w:t xml:space="preserve"> (ECS/EKS)</w:t>
            </w:r>
          </w:p>
        </w:tc>
        <w:tc>
          <w:tcPr>
            <w:tcW w:w="483" w:type="pct"/>
            <w:vAlign w:val="center"/>
            <w:hideMark/>
          </w:tcPr>
          <w:p w14:paraId="3B47DCFF"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Container Instances (ACI)</w:t>
            </w:r>
          </w:p>
        </w:tc>
        <w:tc>
          <w:tcPr>
            <w:tcW w:w="483" w:type="pct"/>
            <w:vAlign w:val="center"/>
            <w:hideMark/>
          </w:tcPr>
          <w:p w14:paraId="4EF5FCDA"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Run</w:t>
            </w:r>
          </w:p>
        </w:tc>
        <w:tc>
          <w:tcPr>
            <w:tcW w:w="1386" w:type="pct"/>
            <w:vAlign w:val="center"/>
            <w:hideMark/>
          </w:tcPr>
          <w:p w14:paraId="4DF20558"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Serverless container runtime services to run Docker containers without managing VM hosts. Containers are scheduled on-demand and scale automatically (</w:t>
            </w:r>
            <w:hyperlink r:id="rId15" w:anchor=":~:text=Serverless%20Compute%20Engine%20%E2%80%93%20AWS,building%20applications%20without%20managing%20servers" w:history="1">
              <w:r w:rsidRPr="0022677C">
                <w:rPr>
                  <w:rStyle w:val="Hyperlink"/>
                  <w:rFonts w:ascii="Calibri Light" w:hAnsi="Calibri Light" w:cs="Calibri Light"/>
                </w:rPr>
                <w:t xml:space="preserve">Serverless Compute Engine – AWS </w:t>
              </w:r>
              <w:proofErr w:type="spellStart"/>
              <w:r w:rsidRPr="0022677C">
                <w:rPr>
                  <w:rStyle w:val="Hyperlink"/>
                  <w:rFonts w:ascii="Calibri Light" w:hAnsi="Calibri Light" w:cs="Calibri Light"/>
                </w:rPr>
                <w:t>Fargate</w:t>
              </w:r>
              <w:proofErr w:type="spellEnd"/>
              <w:r w:rsidRPr="0022677C">
                <w:rPr>
                  <w:rStyle w:val="Hyperlink"/>
                  <w:rFonts w:ascii="Calibri Light" w:hAnsi="Calibri Light" w:cs="Calibri Light"/>
                </w:rPr>
                <w:t xml:space="preserve"> Features</w:t>
              </w:r>
            </w:hyperlink>
            <w:r w:rsidRPr="0022677C">
              <w:rPr>
                <w:rFonts w:ascii="Calibri Light" w:hAnsi="Calibri Light" w:cs="Calibri Light"/>
              </w:rPr>
              <w:t>) (</w:t>
            </w:r>
            <w:hyperlink r:id="rId16" w:anchor=":~:text=Instances%20learn,to%20manage%20any%20virtual%20machines" w:history="1">
              <w:r w:rsidRPr="0022677C">
                <w:rPr>
                  <w:rStyle w:val="Hyperlink"/>
                  <w:rFonts w:ascii="Calibri Light" w:hAnsi="Calibri Light" w:cs="Calibri Light"/>
                </w:rPr>
                <w:t>Serverless containers in Azure - Azure Container Instances</w:t>
              </w:r>
            </w:hyperlink>
            <w:r w:rsidRPr="0022677C">
              <w:rPr>
                <w:rFonts w:ascii="Calibri Light" w:hAnsi="Calibri Light" w:cs="Calibri Light"/>
              </w:rPr>
              <w:t>), accessible via standard APIs or triggers.</w:t>
            </w:r>
          </w:p>
        </w:tc>
        <w:tc>
          <w:tcPr>
            <w:tcW w:w="1683" w:type="pct"/>
            <w:vAlign w:val="center"/>
            <w:hideMark/>
          </w:tcPr>
          <w:p w14:paraId="58C3EC1D"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Billed by resources consumed. For example, </w:t>
            </w:r>
            <w:r w:rsidRPr="0022677C">
              <w:rPr>
                <w:rFonts w:ascii="Calibri Light" w:hAnsi="Calibri Light" w:cs="Calibri Light"/>
                <w:b/>
                <w:bCs/>
              </w:rPr>
              <w:t xml:space="preserve">AWS </w:t>
            </w:r>
            <w:proofErr w:type="spellStart"/>
            <w:r w:rsidRPr="0022677C">
              <w:rPr>
                <w:rFonts w:ascii="Calibri Light" w:hAnsi="Calibri Light" w:cs="Calibri Light"/>
                <w:b/>
                <w:bCs/>
              </w:rPr>
              <w:t>Fargate</w:t>
            </w:r>
            <w:proofErr w:type="spellEnd"/>
            <w:r w:rsidRPr="0022677C">
              <w:rPr>
                <w:rFonts w:ascii="Calibri Light" w:hAnsi="Calibri Light" w:cs="Calibri Light"/>
              </w:rPr>
              <w:t xml:space="preserve"> costs ~$0.04 per vCPU-hour + $0.004 per GB-hour (</w:t>
            </w:r>
            <w:hyperlink r:id="rId17" w:anchor=":~:text=AWS%20Fargate%20Pricing%3A%20Optimize%20Billing,0001%20per" w:history="1">
              <w:r w:rsidRPr="0022677C">
                <w:rPr>
                  <w:rStyle w:val="Hyperlink"/>
                  <w:rFonts w:ascii="Calibri Light" w:hAnsi="Calibri Light" w:cs="Calibri Light"/>
                </w:rPr>
                <w:t xml:space="preserve">AWS </w:t>
              </w:r>
              <w:proofErr w:type="spellStart"/>
              <w:r w:rsidRPr="0022677C">
                <w:rPr>
                  <w:rStyle w:val="Hyperlink"/>
                  <w:rFonts w:ascii="Calibri Light" w:hAnsi="Calibri Light" w:cs="Calibri Light"/>
                </w:rPr>
                <w:t>Fargate</w:t>
              </w:r>
              <w:proofErr w:type="spellEnd"/>
              <w:r w:rsidRPr="0022677C">
                <w:rPr>
                  <w:rStyle w:val="Hyperlink"/>
                  <w:rFonts w:ascii="Calibri Light" w:hAnsi="Calibri Light" w:cs="Calibri Light"/>
                </w:rPr>
                <w:t xml:space="preserve"> Pricing: Optimize Billing and Cut Costs - Spot.io</w:t>
              </w:r>
            </w:hyperlink>
            <w:r w:rsidRPr="0022677C">
              <w:rPr>
                <w:rFonts w:ascii="Calibri Light" w:hAnsi="Calibri Light" w:cs="Calibri Light"/>
              </w:rPr>
              <w:t xml:space="preserve">). </w:t>
            </w:r>
            <w:r w:rsidRPr="0022677C">
              <w:rPr>
                <w:rFonts w:ascii="Calibri Light" w:hAnsi="Calibri Light" w:cs="Calibri Light"/>
                <w:b/>
                <w:bCs/>
              </w:rPr>
              <w:t>Azure ACI</w:t>
            </w:r>
            <w:r w:rsidRPr="0022677C">
              <w:rPr>
                <w:rFonts w:ascii="Calibri Light" w:hAnsi="Calibri Light" w:cs="Calibri Light"/>
              </w:rPr>
              <w:t xml:space="preserve"> is about $0.0486 per vCPU-hour, $0.0053 per GB-hour (</w:t>
            </w:r>
            <w:hyperlink r:id="rId18" w:anchor=":~:text=Azure%20Container%20Instances%20Pricing%202025%3A,vCPU" w:history="1">
              <w:r w:rsidRPr="0022677C">
                <w:rPr>
                  <w:rStyle w:val="Hyperlink"/>
                  <w:rFonts w:ascii="Calibri Light" w:hAnsi="Calibri Light" w:cs="Calibri Light"/>
                </w:rPr>
                <w:t>Azure Container Instances Pricing 2025: Compare Plans and Costs</w:t>
              </w:r>
            </w:hyperlink>
            <w:r w:rsidRPr="0022677C">
              <w:rPr>
                <w:rFonts w:ascii="Calibri Light" w:hAnsi="Calibri Light" w:cs="Calibri Light"/>
              </w:rPr>
              <w:t xml:space="preserve">). </w:t>
            </w:r>
            <w:r w:rsidRPr="0022677C">
              <w:rPr>
                <w:rFonts w:ascii="Calibri Light" w:hAnsi="Calibri Light" w:cs="Calibri Light"/>
                <w:b/>
                <w:bCs/>
              </w:rPr>
              <w:t>Google Cloud Run</w:t>
            </w:r>
            <w:r w:rsidRPr="0022677C">
              <w:rPr>
                <w:rFonts w:ascii="Calibri Light" w:hAnsi="Calibri Light" w:cs="Calibri Light"/>
              </w:rPr>
              <w:t xml:space="preserve"> (fully managed) </w:t>
            </w:r>
            <w:del w:id="0" w:author="Unknown">
              <w:r w:rsidRPr="0022677C">
                <w:rPr>
                  <w:rFonts w:ascii="Calibri Light" w:hAnsi="Calibri Light" w:cs="Calibri Light"/>
                </w:rPr>
                <w:delText>$0.000024 per vCPU-second (</w:delText>
              </w:r>
            </w:del>
            <w:r w:rsidRPr="0022677C">
              <w:rPr>
                <w:rFonts w:ascii="Calibri Light" w:hAnsi="Calibri Light" w:cs="Calibri Light"/>
              </w:rPr>
              <w:t>$0.0864/hr) + $0.0000025 per GB-s (</w:t>
            </w:r>
            <w:hyperlink r:id="rId19" w:anchor=":~:text=Google%20Cloud%20Run%20functions%20pricing%3A,Free" w:history="1">
              <w:r w:rsidRPr="0022677C">
                <w:rPr>
                  <w:rStyle w:val="Hyperlink"/>
                  <w:rFonts w:ascii="Calibri Light" w:hAnsi="Calibri Light" w:cs="Calibri Light"/>
                </w:rPr>
                <w:t>Google Cloud Run functions pricing: understanding costs ... - Modal</w:t>
              </w:r>
            </w:hyperlink>
            <w:r w:rsidRPr="0022677C">
              <w:rPr>
                <w:rFonts w:ascii="Calibri Light" w:hAnsi="Calibri Light" w:cs="Calibri Light"/>
              </w:rPr>
              <w:t>).</w:t>
            </w:r>
          </w:p>
        </w:tc>
      </w:tr>
      <w:tr w:rsidR="00B52C89" w:rsidRPr="00861B2B" w14:paraId="27441B26"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6D20B924"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Storage – Object Storage</w:t>
            </w:r>
          </w:p>
        </w:tc>
        <w:tc>
          <w:tcPr>
            <w:tcW w:w="483" w:type="pct"/>
            <w:vAlign w:val="center"/>
            <w:hideMark/>
          </w:tcPr>
          <w:p w14:paraId="1B6B987C"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S3</w:t>
            </w:r>
          </w:p>
        </w:tc>
        <w:tc>
          <w:tcPr>
            <w:tcW w:w="483" w:type="pct"/>
            <w:vAlign w:val="center"/>
            <w:hideMark/>
          </w:tcPr>
          <w:p w14:paraId="09C59103"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Blob Storage</w:t>
            </w:r>
          </w:p>
        </w:tc>
        <w:tc>
          <w:tcPr>
            <w:tcW w:w="483" w:type="pct"/>
            <w:vAlign w:val="center"/>
            <w:hideMark/>
          </w:tcPr>
          <w:p w14:paraId="7B58C9E6"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Google Cloud Storage</w:t>
            </w:r>
          </w:p>
        </w:tc>
        <w:tc>
          <w:tcPr>
            <w:tcW w:w="1386" w:type="pct"/>
            <w:vAlign w:val="center"/>
            <w:hideMark/>
          </w:tcPr>
          <w:p w14:paraId="18466409"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Highly durable object storage for unstructured data (files, backups, media). Provides massive scalability and 99.999999999% durability, accessed via HTTP APIs (</w:t>
            </w:r>
            <w:hyperlink r:id="rId20" w:anchor=":~:text=Amazon%20Simple%20Storage%20Service%20,data%20availability%2C%20security%2C%20and%20performance" w:history="1">
              <w:r w:rsidRPr="0022677C">
                <w:rPr>
                  <w:rStyle w:val="Hyperlink"/>
                  <w:rFonts w:ascii="Calibri Light" w:hAnsi="Calibri Light" w:cs="Calibri Light"/>
                </w:rPr>
                <w:t>Amazon S3 - Cloud Object Storage - AWS</w:t>
              </w:r>
            </w:hyperlink>
            <w:r w:rsidRPr="0022677C">
              <w:rPr>
                <w:rFonts w:ascii="Calibri Light" w:hAnsi="Calibri Light" w:cs="Calibri Light"/>
              </w:rPr>
              <w:t>) (</w:t>
            </w:r>
            <w:hyperlink r:id="rId21" w:anchor=":~:text=Azure%20Blob%20Storage%20Azure%20Blob,for%20your%20most%20demanding%20workloads" w:history="1">
              <w:r w:rsidRPr="0022677C">
                <w:rPr>
                  <w:rStyle w:val="Hyperlink"/>
                  <w:rFonts w:ascii="Calibri Light" w:hAnsi="Calibri Light" w:cs="Calibri Light"/>
                </w:rPr>
                <w:t>Azure Blob Storage</w:t>
              </w:r>
            </w:hyperlink>
            <w:r w:rsidRPr="0022677C">
              <w:rPr>
                <w:rFonts w:ascii="Calibri Light" w:hAnsi="Calibri Light" w:cs="Calibri Light"/>
              </w:rPr>
              <w:t>). Ideal for content storage and data lakes.</w:t>
            </w:r>
          </w:p>
        </w:tc>
        <w:tc>
          <w:tcPr>
            <w:tcW w:w="1683" w:type="pct"/>
            <w:vAlign w:val="center"/>
            <w:hideMark/>
          </w:tcPr>
          <w:p w14:paraId="5F785AE6"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 per GB-month</w:t>
            </w:r>
            <w:r w:rsidRPr="0022677C">
              <w:rPr>
                <w:rFonts w:ascii="Calibri Light" w:hAnsi="Calibri Light" w:cs="Calibri Light"/>
              </w:rPr>
              <w:t xml:space="preserve"> (standard tier): AWS S3 ~$0.023/GB (</w:t>
            </w:r>
            <w:hyperlink r:id="rId22" w:anchor=":~:text=Amazon%20S3%20pricing%20%3B%20S3,023%20per%20GB" w:history="1">
              <w:r w:rsidRPr="0022677C">
                <w:rPr>
                  <w:rStyle w:val="Hyperlink"/>
                  <w:rFonts w:ascii="Calibri Light" w:hAnsi="Calibri Light" w:cs="Calibri Light"/>
                </w:rPr>
                <w:t>Amazon S3 Pricing - Cloud Object Storage - AWS</w:t>
              </w:r>
            </w:hyperlink>
            <w:r w:rsidRPr="0022677C">
              <w:rPr>
                <w:rFonts w:ascii="Calibri Light" w:hAnsi="Calibri Light" w:cs="Calibri Light"/>
              </w:rPr>
              <w:t>); Azure Hot Blob ~$0.0184/GB (</w:t>
            </w:r>
            <w:hyperlink r:id="rId23" w:anchor=":~:text=Comparing%20AWS%20and%20Azure%20Storage,002%20for%20archive" w:history="1">
              <w:r w:rsidRPr="0022677C">
                <w:rPr>
                  <w:rStyle w:val="Hyperlink"/>
                  <w:rFonts w:ascii="Calibri Light" w:hAnsi="Calibri Light" w:cs="Calibri Light"/>
                </w:rPr>
                <w:t>Comparing AWS and Azure Storage Pricing and Features</w:t>
              </w:r>
            </w:hyperlink>
            <w:r w:rsidRPr="0022677C">
              <w:rPr>
                <w:rFonts w:ascii="Calibri Light" w:hAnsi="Calibri Light" w:cs="Calibri Light"/>
              </w:rPr>
              <w:t>); GCP Standard ~$0.020/GB (</w:t>
            </w:r>
            <w:hyperlink r:id="rId24" w:anchor=":~:text=What%20is%20the%20cost%20of,0012%2F" w:history="1">
              <w:r w:rsidRPr="0022677C">
                <w:rPr>
                  <w:rStyle w:val="Hyperlink"/>
                  <w:rFonts w:ascii="Calibri Light" w:hAnsi="Calibri Light" w:cs="Calibri Light"/>
                </w:rPr>
                <w:t>What is the cost of Google's storage per GB? - Quora</w:t>
              </w:r>
            </w:hyperlink>
            <w:r w:rsidRPr="0022677C">
              <w:rPr>
                <w:rFonts w:ascii="Calibri Light" w:hAnsi="Calibri Light" w:cs="Calibri Light"/>
              </w:rPr>
              <w:t>). Prices drop on large volumes or colder tiers (e.g. AWS Glacier ~$0.004/GB-month). Data egress incurs additional fees.</w:t>
            </w:r>
          </w:p>
        </w:tc>
      </w:tr>
      <w:tr w:rsidR="00B52C89" w:rsidRPr="00861B2B" w14:paraId="7207BF41"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7AD2425D"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Storage – Block Storage</w:t>
            </w:r>
          </w:p>
        </w:tc>
        <w:tc>
          <w:tcPr>
            <w:tcW w:w="483" w:type="pct"/>
            <w:vAlign w:val="center"/>
            <w:hideMark/>
          </w:tcPr>
          <w:p w14:paraId="6F48E783"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EBS</w:t>
            </w:r>
          </w:p>
        </w:tc>
        <w:tc>
          <w:tcPr>
            <w:tcW w:w="483" w:type="pct"/>
            <w:vAlign w:val="center"/>
            <w:hideMark/>
          </w:tcPr>
          <w:p w14:paraId="5AE68500"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Disk Storage (Managed Disks)</w:t>
            </w:r>
          </w:p>
        </w:tc>
        <w:tc>
          <w:tcPr>
            <w:tcW w:w="483" w:type="pct"/>
            <w:vAlign w:val="center"/>
            <w:hideMark/>
          </w:tcPr>
          <w:p w14:paraId="588926F1"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Persistent Disk (GCE)</w:t>
            </w:r>
          </w:p>
        </w:tc>
        <w:tc>
          <w:tcPr>
            <w:tcW w:w="1386" w:type="pct"/>
            <w:vAlign w:val="center"/>
            <w:hideMark/>
          </w:tcPr>
          <w:p w14:paraId="20A7D281"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Block-level storage volumes for VMs. Appears like a virtual hard disk that can be attached to one instance (for databases, OS disks, etc.) (</w:t>
            </w:r>
            <w:hyperlink r:id="rId25" w:anchor=":~:text=Amazon%20EBS%20,Amazon%20Elastic%20Compute%20Cloud" w:history="1">
              <w:r w:rsidRPr="0022677C">
                <w:rPr>
                  <w:rStyle w:val="Hyperlink"/>
                  <w:rFonts w:ascii="Calibri Light" w:hAnsi="Calibri Light" w:cs="Calibri Light"/>
                </w:rPr>
                <w:t>Amazon EBS - Cloud Block Storage - AWS</w:t>
              </w:r>
            </w:hyperlink>
            <w:r w:rsidRPr="0022677C">
              <w:rPr>
                <w:rFonts w:ascii="Calibri Light" w:hAnsi="Calibri Light" w:cs="Calibri Light"/>
              </w:rPr>
              <w:t>) (</w:t>
            </w:r>
            <w:hyperlink r:id="rId26" w:anchor=":~:text=Azure%20Disk%20Storage%20Designed%20to,performance%2C%20durable%20block%20storage" w:history="1">
              <w:r w:rsidRPr="0022677C">
                <w:rPr>
                  <w:rStyle w:val="Hyperlink"/>
                  <w:rFonts w:ascii="Calibri Light" w:hAnsi="Calibri Light" w:cs="Calibri Light"/>
                </w:rPr>
                <w:t>Azure Disk Storage</w:t>
              </w:r>
            </w:hyperlink>
            <w:r w:rsidRPr="0022677C">
              <w:rPr>
                <w:rFonts w:ascii="Calibri Light" w:hAnsi="Calibri Light" w:cs="Calibri Light"/>
              </w:rPr>
              <w:t>). Offers SSD or HDD options, snapshots, and high IOPS for critical workloads.</w:t>
            </w:r>
          </w:p>
        </w:tc>
        <w:tc>
          <w:tcPr>
            <w:tcW w:w="1683" w:type="pct"/>
            <w:vAlign w:val="center"/>
            <w:hideMark/>
          </w:tcPr>
          <w:p w14:paraId="6143685E"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Charged per provisioned capacity. For example, </w:t>
            </w:r>
            <w:r w:rsidRPr="0022677C">
              <w:rPr>
                <w:rFonts w:ascii="Calibri Light" w:hAnsi="Calibri Light" w:cs="Calibri Light"/>
                <w:b/>
                <w:bCs/>
              </w:rPr>
              <w:t>general SSD</w:t>
            </w:r>
            <w:r w:rsidRPr="0022677C">
              <w:rPr>
                <w:rFonts w:ascii="Calibri Light" w:hAnsi="Calibri Light" w:cs="Calibri Light"/>
              </w:rPr>
              <w:t xml:space="preserve"> ~ </w:t>
            </w:r>
            <w:r w:rsidRPr="0022677C">
              <w:rPr>
                <w:rFonts w:ascii="Calibri Light" w:hAnsi="Calibri Light" w:cs="Calibri Light"/>
                <w:b/>
                <w:bCs/>
              </w:rPr>
              <w:t>$0.08/GB-month</w:t>
            </w:r>
            <w:r w:rsidRPr="0022677C">
              <w:rPr>
                <w:rFonts w:ascii="Calibri Light" w:hAnsi="Calibri Light" w:cs="Calibri Light"/>
              </w:rPr>
              <w:t xml:space="preserve"> on AWS (gp3) ([The Guide to AWS EBS Pricing</w:t>
            </w:r>
          </w:p>
        </w:tc>
      </w:tr>
      <w:tr w:rsidR="00B52C89" w:rsidRPr="00861B2B" w14:paraId="5330209B"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2E410A0A"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lastRenderedPageBreak/>
              <w:t>Storage – File Storage</w:t>
            </w:r>
          </w:p>
        </w:tc>
        <w:tc>
          <w:tcPr>
            <w:tcW w:w="483" w:type="pct"/>
            <w:vAlign w:val="center"/>
            <w:hideMark/>
          </w:tcPr>
          <w:p w14:paraId="102AEAFE"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Amazon EFS / </w:t>
            </w:r>
            <w:proofErr w:type="spellStart"/>
            <w:r w:rsidRPr="0022677C">
              <w:rPr>
                <w:rFonts w:ascii="Calibri Light" w:hAnsi="Calibri Light" w:cs="Calibri Light"/>
              </w:rPr>
              <w:t>FSx</w:t>
            </w:r>
            <w:proofErr w:type="spellEnd"/>
          </w:p>
        </w:tc>
        <w:tc>
          <w:tcPr>
            <w:tcW w:w="483" w:type="pct"/>
            <w:vAlign w:val="center"/>
            <w:hideMark/>
          </w:tcPr>
          <w:p w14:paraId="5985BF14"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Files</w:t>
            </w:r>
          </w:p>
        </w:tc>
        <w:tc>
          <w:tcPr>
            <w:tcW w:w="483" w:type="pct"/>
            <w:vAlign w:val="center"/>
            <w:hideMark/>
          </w:tcPr>
          <w:p w14:paraId="7B0053EE"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Cloud </w:t>
            </w:r>
            <w:proofErr w:type="spellStart"/>
            <w:r w:rsidRPr="0022677C">
              <w:rPr>
                <w:rFonts w:ascii="Calibri Light" w:hAnsi="Calibri Light" w:cs="Calibri Light"/>
              </w:rPr>
              <w:t>Filestore</w:t>
            </w:r>
            <w:proofErr w:type="spellEnd"/>
          </w:p>
        </w:tc>
        <w:tc>
          <w:tcPr>
            <w:tcW w:w="1386" w:type="pct"/>
            <w:vAlign w:val="center"/>
            <w:hideMark/>
          </w:tcPr>
          <w:p w14:paraId="56A0C05B"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Managed shared file systems accessible over NFS/SMB. Enable multiple servers to share a common filesystem (for lift-and-shift apps, content management, etc.) ([When to Choose EFS</w:t>
            </w:r>
          </w:p>
        </w:tc>
        <w:tc>
          <w:tcPr>
            <w:tcW w:w="1683" w:type="pct"/>
            <w:vAlign w:val="center"/>
            <w:hideMark/>
          </w:tcPr>
          <w:p w14:paraId="7000364D"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Elastic File System (EFS)](</w:t>
            </w:r>
            <w:hyperlink r:id="rId27" w:anchor=":~:text=Amazon%20EFS%20provides%20simple%2C%20scalable%2C,EFS%20is%20easy%20to" w:history="1">
              <w:r w:rsidRPr="0022677C">
                <w:rPr>
                  <w:rStyle w:val="Hyperlink"/>
                  <w:rFonts w:ascii="Calibri Light" w:hAnsi="Calibri Light" w:cs="Calibri Light"/>
                </w:rPr>
                <w:t>https://aws.amazon.com/efs/when-to-choose-efs/#:~:text=Amazon%20EFS%20provides%20simple%2C%20scalable%2C,EFS%20is%20easy%20to</w:t>
              </w:r>
            </w:hyperlink>
            <w:r w:rsidRPr="0022677C">
              <w:rPr>
                <w:rFonts w:ascii="Calibri Light" w:hAnsi="Calibri Light" w:cs="Calibri Light"/>
              </w:rPr>
              <w:t>)) ([Introduction to Azure Files</w:t>
            </w:r>
          </w:p>
        </w:tc>
      </w:tr>
      <w:tr w:rsidR="00B52C89" w:rsidRPr="00861B2B" w14:paraId="3B0551E9"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785FC53A"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Networking – Virtual Network</w:t>
            </w:r>
          </w:p>
        </w:tc>
        <w:tc>
          <w:tcPr>
            <w:tcW w:w="483" w:type="pct"/>
            <w:vAlign w:val="center"/>
            <w:hideMark/>
          </w:tcPr>
          <w:p w14:paraId="0D1E49FE"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VPC</w:t>
            </w:r>
          </w:p>
        </w:tc>
        <w:tc>
          <w:tcPr>
            <w:tcW w:w="483" w:type="pct"/>
            <w:vAlign w:val="center"/>
            <w:hideMark/>
          </w:tcPr>
          <w:p w14:paraId="5E095BEE"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Virtual Network (</w:t>
            </w:r>
            <w:proofErr w:type="spellStart"/>
            <w:r w:rsidRPr="0022677C">
              <w:rPr>
                <w:rFonts w:ascii="Calibri Light" w:hAnsi="Calibri Light" w:cs="Calibri Light"/>
              </w:rPr>
              <w:t>VNet</w:t>
            </w:r>
            <w:proofErr w:type="spellEnd"/>
            <w:r w:rsidRPr="0022677C">
              <w:rPr>
                <w:rFonts w:ascii="Calibri Light" w:hAnsi="Calibri Light" w:cs="Calibri Light"/>
              </w:rPr>
              <w:t>)</w:t>
            </w:r>
          </w:p>
        </w:tc>
        <w:tc>
          <w:tcPr>
            <w:tcW w:w="483" w:type="pct"/>
            <w:vAlign w:val="center"/>
            <w:hideMark/>
          </w:tcPr>
          <w:p w14:paraId="28189E51"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Virtual Private Cloud (VPC)</w:t>
            </w:r>
          </w:p>
        </w:tc>
        <w:tc>
          <w:tcPr>
            <w:tcW w:w="1386" w:type="pct"/>
            <w:vAlign w:val="center"/>
            <w:hideMark/>
          </w:tcPr>
          <w:p w14:paraId="537E4FA2"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Software-defined networking to isolate and route cloud resources. Users define subnets, IP ranges, routing, etc., to mimic a traditional network in the cloud for security and segmentation of services.</w:t>
            </w:r>
          </w:p>
        </w:tc>
        <w:tc>
          <w:tcPr>
            <w:tcW w:w="1683" w:type="pct"/>
            <w:vAlign w:val="center"/>
            <w:hideMark/>
          </w:tcPr>
          <w:p w14:paraId="2FC1DB42"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No direct charge</w:t>
            </w:r>
            <w:r w:rsidRPr="0022677C">
              <w:rPr>
                <w:rFonts w:ascii="Calibri Light" w:hAnsi="Calibri Light" w:cs="Calibri Light"/>
              </w:rPr>
              <w:t xml:space="preserve"> for creating networks, subnets, or route tables ([VPC is not listed in free tier services</w:t>
            </w:r>
          </w:p>
        </w:tc>
      </w:tr>
      <w:tr w:rsidR="00B52C89" w:rsidRPr="00861B2B" w14:paraId="25BDE853"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562436CD"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Networking – Load Balancing</w:t>
            </w:r>
          </w:p>
        </w:tc>
        <w:tc>
          <w:tcPr>
            <w:tcW w:w="483" w:type="pct"/>
            <w:vAlign w:val="center"/>
            <w:hideMark/>
          </w:tcPr>
          <w:p w14:paraId="46574A89"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Elastic Load Balancing (ALB/NLB)</w:t>
            </w:r>
          </w:p>
        </w:tc>
        <w:tc>
          <w:tcPr>
            <w:tcW w:w="483" w:type="pct"/>
            <w:vAlign w:val="center"/>
            <w:hideMark/>
          </w:tcPr>
          <w:p w14:paraId="1DD35179"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Load Balancer / App Gateway</w:t>
            </w:r>
          </w:p>
        </w:tc>
        <w:tc>
          <w:tcPr>
            <w:tcW w:w="483" w:type="pct"/>
            <w:vAlign w:val="center"/>
            <w:hideMark/>
          </w:tcPr>
          <w:p w14:paraId="4EE9516B"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Load Balancing</w:t>
            </w:r>
          </w:p>
        </w:tc>
        <w:tc>
          <w:tcPr>
            <w:tcW w:w="1386" w:type="pct"/>
            <w:vAlign w:val="center"/>
            <w:hideMark/>
          </w:tcPr>
          <w:p w14:paraId="67E55421"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Distributes incoming traffic across multiple instances or services to improve availability and scale. Offers L4 (TCP) and L7 (HTTP) balancing, health checks, and global or regional distribution of traffic for resilient applications.</w:t>
            </w:r>
          </w:p>
        </w:tc>
        <w:tc>
          <w:tcPr>
            <w:tcW w:w="1683" w:type="pct"/>
            <w:vAlign w:val="center"/>
            <w:hideMark/>
          </w:tcPr>
          <w:p w14:paraId="63D96328"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Charged per usage. </w:t>
            </w:r>
            <w:r w:rsidRPr="0022677C">
              <w:rPr>
                <w:rFonts w:ascii="Calibri Light" w:hAnsi="Calibri Light" w:cs="Calibri Light"/>
                <w:b/>
                <w:bCs/>
              </w:rPr>
              <w:t>AWS ALB</w:t>
            </w:r>
            <w:r w:rsidRPr="0022677C">
              <w:rPr>
                <w:rFonts w:ascii="Calibri Light" w:hAnsi="Calibri Light" w:cs="Calibri Light"/>
              </w:rPr>
              <w:t>: ~$0.0225 per hour + $0.008 per LCU (about per GB processed) (</w:t>
            </w:r>
            <w:hyperlink r:id="rId28" w:anchor=":~:text=Am%20I%20charged%20for%20AWS,Pricing%20might%20vary%20by%20Region" w:history="1">
              <w:r w:rsidRPr="0022677C">
                <w:rPr>
                  <w:rStyle w:val="Hyperlink"/>
                  <w:rFonts w:ascii="Calibri Light" w:hAnsi="Calibri Light" w:cs="Calibri Light"/>
                </w:rPr>
                <w:t>Am I charged for AWS Application Load Balancer if it's not handling ...</w:t>
              </w:r>
            </w:hyperlink>
            <w:r w:rsidRPr="0022677C">
              <w:rPr>
                <w:rFonts w:ascii="Calibri Light" w:hAnsi="Calibri Light" w:cs="Calibri Light"/>
              </w:rPr>
              <w:t xml:space="preserve">). </w:t>
            </w:r>
            <w:r w:rsidRPr="0022677C">
              <w:rPr>
                <w:rFonts w:ascii="Calibri Light" w:hAnsi="Calibri Light" w:cs="Calibri Light"/>
                <w:b/>
                <w:bCs/>
              </w:rPr>
              <w:t>Azure Std LB</w:t>
            </w:r>
            <w:r w:rsidRPr="0022677C">
              <w:rPr>
                <w:rFonts w:ascii="Calibri Light" w:hAnsi="Calibri Light" w:cs="Calibri Light"/>
              </w:rPr>
              <w:t>: ~$0.025/hour + ~$0.005/GB data processed (</w:t>
            </w:r>
            <w:hyperlink r:id="rId29" w:anchor=":~:text=Any%20costs%20to%20a%20Standard,005%2FGB%20for%20the%20data%20processed" w:history="1">
              <w:r w:rsidRPr="0022677C">
                <w:rPr>
                  <w:rStyle w:val="Hyperlink"/>
                  <w:rFonts w:ascii="Calibri Light" w:hAnsi="Calibri Light" w:cs="Calibri Light"/>
                </w:rPr>
                <w:t>Any costs to a Standard Load Balancer if the VMs are shutting down</w:t>
              </w:r>
            </w:hyperlink>
            <w:r w:rsidRPr="0022677C">
              <w:rPr>
                <w:rFonts w:ascii="Calibri Light" w:hAnsi="Calibri Light" w:cs="Calibri Light"/>
              </w:rPr>
              <w:t xml:space="preserve">). </w:t>
            </w:r>
            <w:r w:rsidRPr="0022677C">
              <w:rPr>
                <w:rFonts w:ascii="Calibri Light" w:hAnsi="Calibri Light" w:cs="Calibri Light"/>
                <w:b/>
                <w:bCs/>
              </w:rPr>
              <w:t>GCP LB</w:t>
            </w:r>
            <w:r w:rsidRPr="0022677C">
              <w:rPr>
                <w:rFonts w:ascii="Calibri Light" w:hAnsi="Calibri Light" w:cs="Calibri Light"/>
              </w:rPr>
              <w:t>: primarily ~$0.008–$0.012 per GB through load balancer (</w:t>
            </w:r>
            <w:hyperlink r:id="rId30" w:anchor=":~:text=,all%20Cloud%20Load%20Balancing%20products" w:history="1">
              <w:r w:rsidRPr="0022677C">
                <w:rPr>
                  <w:rStyle w:val="Hyperlink"/>
                  <w:rFonts w:ascii="Calibri Light" w:hAnsi="Calibri Light" w:cs="Calibri Light"/>
                </w:rPr>
                <w:t>Announcement of upcoming pricing changes for Cloud Load ...</w:t>
              </w:r>
            </w:hyperlink>
            <w:r w:rsidRPr="0022677C">
              <w:rPr>
                <w:rFonts w:ascii="Calibri Light" w:hAnsi="Calibri Light" w:cs="Calibri Light"/>
              </w:rPr>
              <w:t>) (plus tiny per-rule fees).</w:t>
            </w:r>
          </w:p>
        </w:tc>
      </w:tr>
      <w:tr w:rsidR="00B52C89" w:rsidRPr="00861B2B" w14:paraId="49AAD799"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0186761F"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Networking – CDN (Content Delivery)</w:t>
            </w:r>
          </w:p>
        </w:tc>
        <w:tc>
          <w:tcPr>
            <w:tcW w:w="483" w:type="pct"/>
            <w:vAlign w:val="center"/>
            <w:hideMark/>
          </w:tcPr>
          <w:p w14:paraId="1E6E3F0F"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CloudFront</w:t>
            </w:r>
          </w:p>
        </w:tc>
        <w:tc>
          <w:tcPr>
            <w:tcW w:w="483" w:type="pct"/>
            <w:vAlign w:val="center"/>
            <w:hideMark/>
          </w:tcPr>
          <w:p w14:paraId="0675D3FB"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CDN (Verizon/Akamai)</w:t>
            </w:r>
          </w:p>
        </w:tc>
        <w:tc>
          <w:tcPr>
            <w:tcW w:w="483" w:type="pct"/>
            <w:vAlign w:val="center"/>
            <w:hideMark/>
          </w:tcPr>
          <w:p w14:paraId="715205A1"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CDN</w:t>
            </w:r>
          </w:p>
        </w:tc>
        <w:tc>
          <w:tcPr>
            <w:tcW w:w="1386" w:type="pct"/>
            <w:vAlign w:val="center"/>
            <w:hideMark/>
          </w:tcPr>
          <w:p w14:paraId="72AEF7F2"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Globally distributed caching services to deliver web content (images, videos, files) with low latency. They cache content at edge locations worldwide to speed up delivery to users and reduce origin server load.</w:t>
            </w:r>
          </w:p>
        </w:tc>
        <w:tc>
          <w:tcPr>
            <w:tcW w:w="1683" w:type="pct"/>
            <w:vAlign w:val="center"/>
            <w:hideMark/>
          </w:tcPr>
          <w:p w14:paraId="3D6AEA49"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Data transfer out</w:t>
            </w:r>
            <w:r w:rsidRPr="0022677C">
              <w:rPr>
                <w:rFonts w:ascii="Calibri Light" w:hAnsi="Calibri Light" w:cs="Calibri Light"/>
              </w:rPr>
              <w:t xml:space="preserve"> pricing by region and volume. For example, in US/EU regions: </w:t>
            </w:r>
            <w:r w:rsidRPr="0022677C">
              <w:rPr>
                <w:rFonts w:ascii="Calibri Light" w:hAnsi="Calibri Light" w:cs="Calibri Light"/>
                <w:b/>
                <w:bCs/>
              </w:rPr>
              <w:t>~$0.08–$0.12 per GB</w:t>
            </w:r>
            <w:r w:rsidRPr="0022677C">
              <w:rPr>
                <w:rFonts w:ascii="Calibri Light" w:hAnsi="Calibri Light" w:cs="Calibri Light"/>
              </w:rPr>
              <w:t xml:space="preserve"> for the first tens of TB (</w:t>
            </w:r>
            <w:hyperlink r:id="rId31" w:anchor=":~:text=The%20initial%20rate%20for%20the,GB%2C%20and%20this%20cost" w:history="1">
              <w:r w:rsidRPr="0022677C">
                <w:rPr>
                  <w:rStyle w:val="Hyperlink"/>
                  <w:rFonts w:ascii="Calibri Light" w:hAnsi="Calibri Light" w:cs="Calibri Light"/>
                </w:rPr>
                <w:t xml:space="preserve">AWS CloudFront Pricing and Cost Optimization Guide - </w:t>
              </w:r>
              <w:proofErr w:type="spellStart"/>
              <w:r w:rsidRPr="0022677C">
                <w:rPr>
                  <w:rStyle w:val="Hyperlink"/>
                  <w:rFonts w:ascii="Calibri Light" w:hAnsi="Calibri Light" w:cs="Calibri Light"/>
                </w:rPr>
                <w:t>Cloudforecast</w:t>
              </w:r>
              <w:proofErr w:type="spellEnd"/>
            </w:hyperlink>
            <w:r w:rsidRPr="0022677C">
              <w:rPr>
                <w:rFonts w:ascii="Calibri Light" w:hAnsi="Calibri Light" w:cs="Calibri Light"/>
              </w:rPr>
              <w:t>). (AWS CloudFront ~$0.085/GB (</w:t>
            </w:r>
            <w:hyperlink r:id="rId32" w:anchor=":~:text=The%20initial%20rate%20for%20the,GB%2C%20and%20this%20cost" w:history="1">
              <w:r w:rsidRPr="0022677C">
                <w:rPr>
                  <w:rStyle w:val="Hyperlink"/>
                  <w:rFonts w:ascii="Calibri Light" w:hAnsi="Calibri Light" w:cs="Calibri Light"/>
                </w:rPr>
                <w:t xml:space="preserve">AWS CloudFront Pricing and Cost Optimization Guide - </w:t>
              </w:r>
              <w:proofErr w:type="spellStart"/>
              <w:r w:rsidRPr="0022677C">
                <w:rPr>
                  <w:rStyle w:val="Hyperlink"/>
                  <w:rFonts w:ascii="Calibri Light" w:hAnsi="Calibri Light" w:cs="Calibri Light"/>
                </w:rPr>
                <w:t>Cloudforecast</w:t>
              </w:r>
              <w:proofErr w:type="spellEnd"/>
            </w:hyperlink>
            <w:r w:rsidRPr="0022677C">
              <w:rPr>
                <w:rFonts w:ascii="Calibri Light" w:hAnsi="Calibri Light" w:cs="Calibri Light"/>
              </w:rPr>
              <w:t>); Azure CDN ~$0.081/GB (</w:t>
            </w:r>
            <w:hyperlink r:id="rId33" w:anchor=":~:text=Azure%20azure,075%20per%20GB" w:history="1">
              <w:r w:rsidRPr="0022677C">
                <w:rPr>
                  <w:rStyle w:val="Hyperlink"/>
                  <w:rFonts w:ascii="Calibri Light" w:hAnsi="Calibri Light" w:cs="Calibri Light"/>
                </w:rPr>
                <w:t>Pricing - Content Delivery Network (CDN) - Microsoft Azure</w:t>
              </w:r>
            </w:hyperlink>
            <w:r w:rsidRPr="0022677C">
              <w:rPr>
                <w:rFonts w:ascii="Calibri Light" w:hAnsi="Calibri Light" w:cs="Calibri Light"/>
              </w:rPr>
              <w:t>); GCP CDN ~$0.08-$0.12/GB ([CDN Bandwidth Fees: Costs, Factors, and How to Save</w:t>
            </w:r>
          </w:p>
        </w:tc>
      </w:tr>
      <w:tr w:rsidR="00B52C89" w:rsidRPr="00861B2B" w14:paraId="7F32A76A"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3A1DE3B2"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lastRenderedPageBreak/>
              <w:t>Security – Identity &amp; Access</w:t>
            </w:r>
          </w:p>
        </w:tc>
        <w:tc>
          <w:tcPr>
            <w:tcW w:w="483" w:type="pct"/>
            <w:vAlign w:val="center"/>
            <w:hideMark/>
          </w:tcPr>
          <w:p w14:paraId="27B4F8B6"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AWS IAM &amp; Cognito</w:t>
            </w:r>
          </w:p>
        </w:tc>
        <w:tc>
          <w:tcPr>
            <w:tcW w:w="483" w:type="pct"/>
            <w:vAlign w:val="center"/>
            <w:hideMark/>
          </w:tcPr>
          <w:p w14:paraId="64B617CF"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AD (Entra ID)</w:t>
            </w:r>
          </w:p>
        </w:tc>
        <w:tc>
          <w:tcPr>
            <w:tcW w:w="483" w:type="pct"/>
            <w:vAlign w:val="center"/>
            <w:hideMark/>
          </w:tcPr>
          <w:p w14:paraId="38BC5B28"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IAM / Identity Platform</w:t>
            </w:r>
          </w:p>
        </w:tc>
        <w:tc>
          <w:tcPr>
            <w:tcW w:w="1386" w:type="pct"/>
            <w:vAlign w:val="center"/>
            <w:hideMark/>
          </w:tcPr>
          <w:p w14:paraId="2D01EA25"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Managed identity and access management to define users, groups, roles, and policies. Controls authentication and authorization to cloud resources (permissions, SSO, multi-factor auth). Azure AD also provides enterprise identity integration ([Azure for AWS Professionals - Azure Architecture Center</w:t>
            </w:r>
          </w:p>
        </w:tc>
        <w:tc>
          <w:tcPr>
            <w:tcW w:w="1683" w:type="pct"/>
            <w:vAlign w:val="center"/>
            <w:hideMark/>
          </w:tcPr>
          <w:p w14:paraId="3D805466"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Microsoft Learn](</w:t>
            </w:r>
            <w:hyperlink r:id="rId34" w:anchor=":~:text=Authentication%20and%20authorization" w:history="1">
              <w:r w:rsidRPr="0022677C">
                <w:rPr>
                  <w:rStyle w:val="Hyperlink"/>
                  <w:rFonts w:ascii="Calibri Light" w:hAnsi="Calibri Light" w:cs="Calibri Light"/>
                </w:rPr>
                <w:t>https://learn.microsoft.com/en-us/azure/architecture/aws-professional/#:~:text=Authentication%20and%20authorization</w:t>
              </w:r>
            </w:hyperlink>
            <w:r w:rsidRPr="0022677C">
              <w:rPr>
                <w:rFonts w:ascii="Calibri Light" w:hAnsi="Calibri Light" w:cs="Calibri Light"/>
              </w:rPr>
              <w:t>)).</w:t>
            </w:r>
          </w:p>
        </w:tc>
      </w:tr>
      <w:tr w:rsidR="00B52C89" w:rsidRPr="00861B2B" w14:paraId="5FEC868F"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554D8FF5"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Security – Key Management</w:t>
            </w:r>
          </w:p>
        </w:tc>
        <w:tc>
          <w:tcPr>
            <w:tcW w:w="483" w:type="pct"/>
            <w:vAlign w:val="center"/>
            <w:hideMark/>
          </w:tcPr>
          <w:p w14:paraId="1B988CFD"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AWS KMS</w:t>
            </w:r>
          </w:p>
        </w:tc>
        <w:tc>
          <w:tcPr>
            <w:tcW w:w="483" w:type="pct"/>
            <w:vAlign w:val="center"/>
            <w:hideMark/>
          </w:tcPr>
          <w:p w14:paraId="4665775D"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Key Vault</w:t>
            </w:r>
          </w:p>
        </w:tc>
        <w:tc>
          <w:tcPr>
            <w:tcW w:w="483" w:type="pct"/>
            <w:vAlign w:val="center"/>
            <w:hideMark/>
          </w:tcPr>
          <w:p w14:paraId="3DA10021"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KMS</w:t>
            </w:r>
          </w:p>
        </w:tc>
        <w:tc>
          <w:tcPr>
            <w:tcW w:w="1386" w:type="pct"/>
            <w:vAlign w:val="center"/>
            <w:hideMark/>
          </w:tcPr>
          <w:p w14:paraId="648EC78E"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Services to create, manage, and store encryption keys and secrets. Provide centralized key management for data encryption, with features like automatic rotation and fine-grained access control for cryptographic operations.</w:t>
            </w:r>
          </w:p>
        </w:tc>
        <w:tc>
          <w:tcPr>
            <w:tcW w:w="1683" w:type="pct"/>
            <w:vAlign w:val="center"/>
            <w:hideMark/>
          </w:tcPr>
          <w:p w14:paraId="548A7D0F"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AWS KMS</w:t>
            </w:r>
            <w:r w:rsidRPr="0022677C">
              <w:rPr>
                <w:rFonts w:ascii="Calibri Light" w:hAnsi="Calibri Light" w:cs="Calibri Light"/>
              </w:rPr>
              <w:t>: ~$1 per key per month + $0.03 per 10K API calls (20K free) (</w:t>
            </w:r>
            <w:hyperlink r:id="rId35" w:anchor=":~:text=KMS%20Pricing%20example%20,03%20per%2010%2C000%20requests" w:history="1">
              <w:r w:rsidRPr="0022677C">
                <w:rPr>
                  <w:rStyle w:val="Hyperlink"/>
                  <w:rFonts w:ascii="Calibri Light" w:hAnsi="Calibri Light" w:cs="Calibri Light"/>
                </w:rPr>
                <w:t>KMS Pricing example - GitHub Gist</w:t>
              </w:r>
            </w:hyperlink>
            <w:r w:rsidRPr="0022677C">
              <w:rPr>
                <w:rFonts w:ascii="Calibri Light" w:hAnsi="Calibri Light" w:cs="Calibri Light"/>
              </w:rPr>
              <w:t xml:space="preserve">). </w:t>
            </w:r>
            <w:r w:rsidRPr="0022677C">
              <w:rPr>
                <w:rFonts w:ascii="Calibri Light" w:hAnsi="Calibri Light" w:cs="Calibri Light"/>
                <w:b/>
                <w:bCs/>
              </w:rPr>
              <w:t>Azure Key Vault</w:t>
            </w:r>
            <w:r w:rsidRPr="0022677C">
              <w:rPr>
                <w:rFonts w:ascii="Calibri Light" w:hAnsi="Calibri Light" w:cs="Calibri Light"/>
              </w:rPr>
              <w:t>: ~$0.03 per 10K operations for secrets/keys (</w:t>
            </w:r>
            <w:hyperlink r:id="rId36" w:anchor=":~:text=,10%2C000%20transactions%20for%20secrets%20operations" w:history="1">
              <w:r w:rsidRPr="0022677C">
                <w:rPr>
                  <w:rStyle w:val="Hyperlink"/>
                  <w:rFonts w:ascii="Calibri Light" w:hAnsi="Calibri Light" w:cs="Calibri Light"/>
                </w:rPr>
                <w:t>[Answered] Does Azure Key Vault Cost Money? - Dragonfly</w:t>
              </w:r>
            </w:hyperlink>
            <w:r w:rsidRPr="0022677C">
              <w:rPr>
                <w:rFonts w:ascii="Calibri Light" w:hAnsi="Calibri Light" w:cs="Calibri Light"/>
              </w:rPr>
              <w:t xml:space="preserve">) (no per-key fee for standard tier). </w:t>
            </w:r>
            <w:r w:rsidRPr="0022677C">
              <w:rPr>
                <w:rFonts w:ascii="Calibri Light" w:hAnsi="Calibri Light" w:cs="Calibri Light"/>
                <w:b/>
                <w:bCs/>
              </w:rPr>
              <w:t>GCP Cloud KMS</w:t>
            </w:r>
            <w:r w:rsidRPr="0022677C">
              <w:rPr>
                <w:rFonts w:ascii="Calibri Light" w:hAnsi="Calibri Light" w:cs="Calibri Light"/>
              </w:rPr>
              <w:t>: ~$0.06 per active key version/month + $0.03 per 10K operations ([Cloud Key Management</w:t>
            </w:r>
          </w:p>
        </w:tc>
      </w:tr>
      <w:tr w:rsidR="00B52C89" w:rsidRPr="00861B2B" w14:paraId="6D55844B"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0FF2FB30"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Security – Threat Detection</w:t>
            </w:r>
          </w:p>
        </w:tc>
        <w:tc>
          <w:tcPr>
            <w:tcW w:w="483" w:type="pct"/>
            <w:vAlign w:val="center"/>
            <w:hideMark/>
          </w:tcPr>
          <w:p w14:paraId="779B0EBD"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Amazon </w:t>
            </w:r>
            <w:proofErr w:type="spellStart"/>
            <w:r w:rsidRPr="0022677C">
              <w:rPr>
                <w:rFonts w:ascii="Calibri Light" w:hAnsi="Calibri Light" w:cs="Calibri Light"/>
              </w:rPr>
              <w:t>GuardDuty</w:t>
            </w:r>
            <w:proofErr w:type="spellEnd"/>
            <w:r w:rsidRPr="0022677C">
              <w:rPr>
                <w:rFonts w:ascii="Calibri Light" w:hAnsi="Calibri Light" w:cs="Calibri Light"/>
              </w:rPr>
              <w:t xml:space="preserve"> / Security Hub</w:t>
            </w:r>
          </w:p>
        </w:tc>
        <w:tc>
          <w:tcPr>
            <w:tcW w:w="483" w:type="pct"/>
            <w:vAlign w:val="center"/>
            <w:hideMark/>
          </w:tcPr>
          <w:p w14:paraId="1291729B"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Microsoft Defender for Cloud</w:t>
            </w:r>
          </w:p>
        </w:tc>
        <w:tc>
          <w:tcPr>
            <w:tcW w:w="483" w:type="pct"/>
            <w:vAlign w:val="center"/>
            <w:hideMark/>
          </w:tcPr>
          <w:p w14:paraId="70E66738"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Security Command Center (SCC)</w:t>
            </w:r>
          </w:p>
        </w:tc>
        <w:tc>
          <w:tcPr>
            <w:tcW w:w="1386" w:type="pct"/>
            <w:vAlign w:val="center"/>
            <w:hideMark/>
          </w:tcPr>
          <w:p w14:paraId="5212B10D"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Cloud-native security monitoring that detects anomalies, malicious activities, or misconfigurations. Services analyze logs, network flows, and configurations to alert on potential threats across your cloud environment (IDS/IPS functionality).</w:t>
            </w:r>
          </w:p>
        </w:tc>
        <w:tc>
          <w:tcPr>
            <w:tcW w:w="1683" w:type="pct"/>
            <w:vAlign w:val="center"/>
            <w:hideMark/>
          </w:tcPr>
          <w:p w14:paraId="321F142B"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 xml:space="preserve">AWS </w:t>
            </w:r>
            <w:proofErr w:type="spellStart"/>
            <w:r w:rsidRPr="0022677C">
              <w:rPr>
                <w:rFonts w:ascii="Calibri Light" w:hAnsi="Calibri Light" w:cs="Calibri Light"/>
                <w:b/>
                <w:bCs/>
              </w:rPr>
              <w:t>GuardDuty</w:t>
            </w:r>
            <w:proofErr w:type="spellEnd"/>
            <w:r w:rsidRPr="0022677C">
              <w:rPr>
                <w:rFonts w:ascii="Calibri Light" w:hAnsi="Calibri Light" w:cs="Calibri Light"/>
              </w:rPr>
              <w:t>: ~$4 per million CloudTrail events, $1 per GB of VPC/DNS logs analyzed (</w:t>
            </w:r>
            <w:hyperlink r:id="rId37" w:anchor=":~:text=AWS%20Guardduty%20Pricing%3A%20Breaking%20Down,00%20per%20GB" w:history="1">
              <w:r w:rsidRPr="0022677C">
                <w:rPr>
                  <w:rStyle w:val="Hyperlink"/>
                  <w:rFonts w:ascii="Calibri Light" w:hAnsi="Calibri Light" w:cs="Calibri Light"/>
                </w:rPr>
                <w:t xml:space="preserve">AWS </w:t>
              </w:r>
              <w:proofErr w:type="spellStart"/>
              <w:r w:rsidRPr="0022677C">
                <w:rPr>
                  <w:rStyle w:val="Hyperlink"/>
                  <w:rFonts w:ascii="Calibri Light" w:hAnsi="Calibri Light" w:cs="Calibri Light"/>
                </w:rPr>
                <w:t>Guardduty</w:t>
              </w:r>
              <w:proofErr w:type="spellEnd"/>
              <w:r w:rsidRPr="0022677C">
                <w:rPr>
                  <w:rStyle w:val="Hyperlink"/>
                  <w:rFonts w:ascii="Calibri Light" w:hAnsi="Calibri Light" w:cs="Calibri Light"/>
                </w:rPr>
                <w:t xml:space="preserve"> Pricing: Breaking Down the Costs of Cloud Security</w:t>
              </w:r>
            </w:hyperlink>
            <w:r w:rsidRPr="0022677C">
              <w:rPr>
                <w:rFonts w:ascii="Calibri Light" w:hAnsi="Calibri Light" w:cs="Calibri Light"/>
              </w:rPr>
              <w:t xml:space="preserve">). </w:t>
            </w:r>
            <w:r w:rsidRPr="0022677C">
              <w:rPr>
                <w:rFonts w:ascii="Calibri Light" w:hAnsi="Calibri Light" w:cs="Calibri Light"/>
                <w:b/>
                <w:bCs/>
              </w:rPr>
              <w:t>Azure Defender for Servers</w:t>
            </w:r>
            <w:r w:rsidRPr="0022677C">
              <w:rPr>
                <w:rFonts w:ascii="Calibri Light" w:hAnsi="Calibri Light" w:cs="Calibri Light"/>
              </w:rPr>
              <w:t>: ~$15 per server/month (Plan 2) (</w:t>
            </w:r>
            <w:hyperlink r:id="rId38" w:anchor=":~:text=cost%20estimation%20for%20on,workspace%2C%20there%20will%20be" w:history="1">
              <w:r w:rsidRPr="0022677C">
                <w:rPr>
                  <w:rStyle w:val="Hyperlink"/>
                  <w:rFonts w:ascii="Calibri Light" w:hAnsi="Calibri Light" w:cs="Calibri Light"/>
                </w:rPr>
                <w:t>cost estimation for on-prem servers - Microsoft Q&amp;A</w:t>
              </w:r>
            </w:hyperlink>
            <w:r w:rsidRPr="0022677C">
              <w:rPr>
                <w:rFonts w:ascii="Calibri Light" w:hAnsi="Calibri Light" w:cs="Calibri Light"/>
              </w:rPr>
              <w:t xml:space="preserve">). </w:t>
            </w:r>
            <w:r w:rsidRPr="0022677C">
              <w:rPr>
                <w:rFonts w:ascii="Calibri Light" w:hAnsi="Calibri Light" w:cs="Calibri Light"/>
                <w:b/>
                <w:bCs/>
              </w:rPr>
              <w:t>GCP SCC</w:t>
            </w:r>
            <w:r w:rsidRPr="0022677C">
              <w:rPr>
                <w:rFonts w:ascii="Calibri Light" w:hAnsi="Calibri Light" w:cs="Calibri Light"/>
              </w:rPr>
              <w:t>: Standard tier is free; Premium is subscription-based (</w:t>
            </w:r>
            <w:proofErr w:type="spellStart"/>
            <w:r w:rsidRPr="0022677C">
              <w:rPr>
                <w:rFonts w:ascii="Calibri Light" w:hAnsi="Calibri Light" w:cs="Calibri Light"/>
              </w:rPr>
              <w:t>approx</w:t>
            </w:r>
            <w:proofErr w:type="spellEnd"/>
            <w:r w:rsidRPr="0022677C">
              <w:rPr>
                <w:rFonts w:ascii="Calibri Light" w:hAnsi="Calibri Light" w:cs="Calibri Light"/>
              </w:rPr>
              <w:t xml:space="preserve"> $0.50 per asset/month at scale).</w:t>
            </w:r>
          </w:p>
        </w:tc>
      </w:tr>
      <w:tr w:rsidR="00B52C89" w:rsidRPr="00861B2B" w14:paraId="11B977B5"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04C126D0"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Database – Relational (SQL)</w:t>
            </w:r>
          </w:p>
        </w:tc>
        <w:tc>
          <w:tcPr>
            <w:tcW w:w="483" w:type="pct"/>
            <w:vAlign w:val="center"/>
            <w:hideMark/>
          </w:tcPr>
          <w:p w14:paraId="00FAACE4"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RDS (MySQL, PostgreSQL, etc.)</w:t>
            </w:r>
          </w:p>
        </w:tc>
        <w:tc>
          <w:tcPr>
            <w:tcW w:w="483" w:type="pct"/>
            <w:vAlign w:val="center"/>
            <w:hideMark/>
          </w:tcPr>
          <w:p w14:paraId="2BC76A91"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SQL Database / Azure Database for PostgreSQL/MySQL</w:t>
            </w:r>
          </w:p>
        </w:tc>
        <w:tc>
          <w:tcPr>
            <w:tcW w:w="483" w:type="pct"/>
            <w:vAlign w:val="center"/>
            <w:hideMark/>
          </w:tcPr>
          <w:p w14:paraId="1C4FF7F3"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SQL (MySQL, Postgres, SQL Server)</w:t>
            </w:r>
          </w:p>
        </w:tc>
        <w:tc>
          <w:tcPr>
            <w:tcW w:w="1386" w:type="pct"/>
            <w:vAlign w:val="center"/>
            <w:hideMark/>
          </w:tcPr>
          <w:p w14:paraId="42E7D7E4"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Fully managed relational databases. Handle routine maintenance like patching and backups for SQL engines. Scales vertically or via read replicas. Supports popular engines (MySQL, PostgreSQL, SQL Server, etc.) with high availability options.</w:t>
            </w:r>
          </w:p>
        </w:tc>
        <w:tc>
          <w:tcPr>
            <w:tcW w:w="1683" w:type="pct"/>
            <w:vAlign w:val="center"/>
            <w:hideMark/>
          </w:tcPr>
          <w:p w14:paraId="53522746"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Billed per database instance size and storage. For example, a </w:t>
            </w:r>
            <w:r w:rsidRPr="0022677C">
              <w:rPr>
                <w:rFonts w:ascii="Calibri Light" w:hAnsi="Calibri Light" w:cs="Calibri Light"/>
                <w:b/>
                <w:bCs/>
              </w:rPr>
              <w:t>db.t3.small</w:t>
            </w:r>
            <w:r w:rsidRPr="0022677C">
              <w:rPr>
                <w:rFonts w:ascii="Calibri Light" w:hAnsi="Calibri Light" w:cs="Calibri Light"/>
              </w:rPr>
              <w:t xml:space="preserve"> (2 vCPU, 2GB) costs ~</w:t>
            </w:r>
            <w:r w:rsidRPr="0022677C">
              <w:rPr>
                <w:rFonts w:ascii="Calibri Light" w:hAnsi="Calibri Light" w:cs="Calibri Light"/>
                <w:b/>
                <w:bCs/>
              </w:rPr>
              <w:t>$0.036/hour</w:t>
            </w:r>
            <w:r w:rsidRPr="0022677C">
              <w:rPr>
                <w:rFonts w:ascii="Calibri Light" w:hAnsi="Calibri Light" w:cs="Calibri Light"/>
              </w:rPr>
              <w:t xml:space="preserve"> on RDS MySQL (</w:t>
            </w:r>
            <w:hyperlink r:id="rId39" w:anchor=":~:text=db.t3.small%20pricing%20and%20specs%20,036%20per%20hour" w:history="1">
              <w:r w:rsidRPr="0022677C">
                <w:rPr>
                  <w:rStyle w:val="Hyperlink"/>
                  <w:rFonts w:ascii="Calibri Light" w:hAnsi="Calibri Light" w:cs="Calibri Light"/>
                </w:rPr>
                <w:t>db.t3.small pricing and specs - Vantage</w:t>
              </w:r>
            </w:hyperlink>
            <w:r w:rsidRPr="0022677C">
              <w:rPr>
                <w:rFonts w:ascii="Calibri Light" w:hAnsi="Calibri Light" w:cs="Calibri Light"/>
              </w:rPr>
              <w:t>) (≈$26/month). Azure and GCP have similar pricing for comparable sizes. Storage and multi-</w:t>
            </w:r>
            <w:r w:rsidRPr="0022677C">
              <w:rPr>
                <w:rFonts w:ascii="Calibri Light" w:hAnsi="Calibri Light" w:cs="Calibri Light"/>
              </w:rPr>
              <w:lastRenderedPageBreak/>
              <w:t>AZ replication add costs. License-required engines (Oracle/SQL Server) may cost more.</w:t>
            </w:r>
          </w:p>
        </w:tc>
      </w:tr>
      <w:tr w:rsidR="00B52C89" w:rsidRPr="00861B2B" w14:paraId="653BC9C7"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133214FA"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lastRenderedPageBreak/>
              <w:t>Database – Data Warehouse</w:t>
            </w:r>
          </w:p>
        </w:tc>
        <w:tc>
          <w:tcPr>
            <w:tcW w:w="483" w:type="pct"/>
            <w:vAlign w:val="center"/>
            <w:hideMark/>
          </w:tcPr>
          <w:p w14:paraId="035B7378"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Redshift</w:t>
            </w:r>
          </w:p>
        </w:tc>
        <w:tc>
          <w:tcPr>
            <w:tcW w:w="483" w:type="pct"/>
            <w:vAlign w:val="center"/>
            <w:hideMark/>
          </w:tcPr>
          <w:p w14:paraId="6669825B"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Synapse Analytics (Dedicated SQL)</w:t>
            </w:r>
          </w:p>
        </w:tc>
        <w:tc>
          <w:tcPr>
            <w:tcW w:w="483" w:type="pct"/>
            <w:vAlign w:val="center"/>
            <w:hideMark/>
          </w:tcPr>
          <w:p w14:paraId="78BACD00"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roofErr w:type="spellStart"/>
            <w:r w:rsidRPr="0022677C">
              <w:rPr>
                <w:rFonts w:ascii="Calibri Light" w:hAnsi="Calibri Light" w:cs="Calibri Light"/>
              </w:rPr>
              <w:t>BigQuery</w:t>
            </w:r>
            <w:proofErr w:type="spellEnd"/>
            <w:r w:rsidRPr="0022677C">
              <w:rPr>
                <w:rFonts w:ascii="Calibri Light" w:hAnsi="Calibri Light" w:cs="Calibri Light"/>
              </w:rPr>
              <w:t xml:space="preserve"> (serverless DW)</w:t>
            </w:r>
          </w:p>
        </w:tc>
        <w:tc>
          <w:tcPr>
            <w:tcW w:w="1386" w:type="pct"/>
            <w:vAlign w:val="center"/>
            <w:hideMark/>
          </w:tcPr>
          <w:p w14:paraId="31576114"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Managed petabyte-scale analytic databases (columnar storage, MPP query processing) for BI and OLAP workloads. Support SQL queries over large datasets with parallel execution. Redshift/Synapse use provisioned clusters; </w:t>
            </w:r>
            <w:proofErr w:type="spellStart"/>
            <w:r w:rsidRPr="0022677C">
              <w:rPr>
                <w:rFonts w:ascii="Calibri Light" w:hAnsi="Calibri Light" w:cs="Calibri Light"/>
              </w:rPr>
              <w:t>BigQuery</w:t>
            </w:r>
            <w:proofErr w:type="spellEnd"/>
            <w:r w:rsidRPr="0022677C">
              <w:rPr>
                <w:rFonts w:ascii="Calibri Light" w:hAnsi="Calibri Light" w:cs="Calibri Light"/>
              </w:rPr>
              <w:t xml:space="preserve"> is serverless.</w:t>
            </w:r>
          </w:p>
        </w:tc>
        <w:tc>
          <w:tcPr>
            <w:tcW w:w="1683" w:type="pct"/>
            <w:vAlign w:val="center"/>
            <w:hideMark/>
          </w:tcPr>
          <w:p w14:paraId="0033FB49"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Redshift</w:t>
            </w:r>
            <w:r w:rsidRPr="0022677C">
              <w:rPr>
                <w:rFonts w:ascii="Calibri Light" w:hAnsi="Calibri Light" w:cs="Calibri Light"/>
              </w:rPr>
              <w:t>: e.g. $0.25/hour for one dc2.large node (2 vCPUs, 15GB) (</w:t>
            </w:r>
            <w:hyperlink r:id="rId40" w:anchor=":~:text=Price,Calculating%20your" w:history="1">
              <w:r w:rsidRPr="0022677C">
                <w:rPr>
                  <w:rStyle w:val="Hyperlink"/>
                  <w:rFonts w:ascii="Calibri Light" w:hAnsi="Calibri Light" w:cs="Calibri Light"/>
                </w:rPr>
                <w:t>Cloud Data Warehouse – Amazon Redshift Pricing - AWS</w:t>
              </w:r>
            </w:hyperlink>
            <w:r w:rsidRPr="0022677C">
              <w:rPr>
                <w:rFonts w:ascii="Calibri Light" w:hAnsi="Calibri Light" w:cs="Calibri Light"/>
              </w:rPr>
              <w:t xml:space="preserve">), scale out by nodes. </w:t>
            </w:r>
            <w:r w:rsidRPr="0022677C">
              <w:rPr>
                <w:rFonts w:ascii="Calibri Light" w:hAnsi="Calibri Light" w:cs="Calibri Light"/>
                <w:b/>
                <w:bCs/>
              </w:rPr>
              <w:t>Synapse</w:t>
            </w:r>
            <w:r w:rsidRPr="0022677C">
              <w:rPr>
                <w:rFonts w:ascii="Calibri Light" w:hAnsi="Calibri Light" w:cs="Calibri Light"/>
              </w:rPr>
              <w:t>: ~$1.22/hour per 100 DWU capacity (</w:t>
            </w:r>
            <w:hyperlink r:id="rId41" w:anchor=":~:text=Compute%20is%20billed%20at%20%24883,per%20month%20of%20data%20stored" w:history="1">
              <w:r w:rsidRPr="0022677C">
                <w:rPr>
                  <w:rStyle w:val="Hyperlink"/>
                  <w:rFonts w:ascii="Calibri Light" w:hAnsi="Calibri Light" w:cs="Calibri Light"/>
                </w:rPr>
                <w:t>Azure Synapse Analytics pricing</w:t>
              </w:r>
            </w:hyperlink>
            <w:r w:rsidRPr="0022677C">
              <w:rPr>
                <w:rFonts w:ascii="Calibri Light" w:hAnsi="Calibri Light" w:cs="Calibri Light"/>
              </w:rPr>
              <w:t xml:space="preserve">) (DW100 ≈ $1.22/hr). </w:t>
            </w:r>
            <w:proofErr w:type="spellStart"/>
            <w:r w:rsidRPr="0022677C">
              <w:rPr>
                <w:rFonts w:ascii="Calibri Light" w:hAnsi="Calibri Light" w:cs="Calibri Light"/>
                <w:b/>
                <w:bCs/>
              </w:rPr>
              <w:t>BigQuery</w:t>
            </w:r>
            <w:proofErr w:type="spellEnd"/>
            <w:r w:rsidRPr="0022677C">
              <w:rPr>
                <w:rFonts w:ascii="Calibri Light" w:hAnsi="Calibri Light" w:cs="Calibri Light"/>
              </w:rPr>
              <w:t xml:space="preserve">: no cluster cost; </w:t>
            </w:r>
            <w:r w:rsidRPr="0022677C">
              <w:rPr>
                <w:rFonts w:ascii="Calibri Light" w:hAnsi="Calibri Light" w:cs="Calibri Light"/>
                <w:b/>
                <w:bCs/>
              </w:rPr>
              <w:t>$5 per TB scanned</w:t>
            </w:r>
            <w:r w:rsidRPr="0022677C">
              <w:rPr>
                <w:rFonts w:ascii="Calibri Light" w:hAnsi="Calibri Light" w:cs="Calibri Light"/>
              </w:rPr>
              <w:t xml:space="preserve"> for on-demand queries (</w:t>
            </w:r>
            <w:proofErr w:type="spellStart"/>
            <w:r w:rsidRPr="0022677C">
              <w:rPr>
                <w:rFonts w:ascii="Calibri Light" w:hAnsi="Calibri Light" w:cs="Calibri Light"/>
              </w:rPr>
              <w:fldChar w:fldCharType="begin"/>
            </w:r>
            <w:r w:rsidRPr="0022677C">
              <w:rPr>
                <w:rFonts w:ascii="Calibri Light" w:hAnsi="Calibri Light" w:cs="Calibri Light"/>
              </w:rPr>
              <w:instrText>HYPERLINK "https://www.cloudbolt.io/gcp-cost-optimization/bigquery-pricing/" \l ":~:text=Every%20month%2C%20users%20benefit%20from,a%20summation%20of%20the"</w:instrText>
            </w:r>
            <w:r w:rsidRPr="0022677C">
              <w:rPr>
                <w:rFonts w:ascii="Calibri Light" w:hAnsi="Calibri Light" w:cs="Calibri Light"/>
              </w:rPr>
            </w:r>
            <w:r w:rsidRPr="0022677C">
              <w:rPr>
                <w:rFonts w:ascii="Calibri Light" w:hAnsi="Calibri Light" w:cs="Calibri Light"/>
              </w:rPr>
              <w:fldChar w:fldCharType="separate"/>
            </w:r>
            <w:r w:rsidRPr="0022677C">
              <w:rPr>
                <w:rStyle w:val="Hyperlink"/>
                <w:rFonts w:ascii="Calibri Light" w:hAnsi="Calibri Light" w:cs="Calibri Light"/>
              </w:rPr>
              <w:t>BigQuery</w:t>
            </w:r>
            <w:proofErr w:type="spellEnd"/>
            <w:r w:rsidRPr="0022677C">
              <w:rPr>
                <w:rStyle w:val="Hyperlink"/>
                <w:rFonts w:ascii="Calibri Light" w:hAnsi="Calibri Light" w:cs="Calibri Light"/>
              </w:rPr>
              <w:t xml:space="preserve"> Pricing: Considerations &amp; Strategies - </w:t>
            </w:r>
            <w:proofErr w:type="spellStart"/>
            <w:r w:rsidRPr="0022677C">
              <w:rPr>
                <w:rStyle w:val="Hyperlink"/>
                <w:rFonts w:ascii="Calibri Light" w:hAnsi="Calibri Light" w:cs="Calibri Light"/>
              </w:rPr>
              <w:t>CloudBolt</w:t>
            </w:r>
            <w:proofErr w:type="spellEnd"/>
            <w:r w:rsidRPr="0022677C">
              <w:rPr>
                <w:rFonts w:ascii="Calibri Light" w:hAnsi="Calibri Light" w:cs="Calibri Light"/>
              </w:rPr>
              <w:fldChar w:fldCharType="end"/>
            </w:r>
            <w:r w:rsidRPr="0022677C">
              <w:rPr>
                <w:rFonts w:ascii="Calibri Light" w:hAnsi="Calibri Light" w:cs="Calibri Light"/>
              </w:rPr>
              <w:t>) (first 1 TB/month free).</w:t>
            </w:r>
          </w:p>
        </w:tc>
      </w:tr>
      <w:tr w:rsidR="00B52C89" w:rsidRPr="00861B2B" w14:paraId="309F45D2"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41B8C238"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Database – NoSQL (Key-Value)</w:t>
            </w:r>
          </w:p>
        </w:tc>
        <w:tc>
          <w:tcPr>
            <w:tcW w:w="483" w:type="pct"/>
            <w:vAlign w:val="center"/>
            <w:hideMark/>
          </w:tcPr>
          <w:p w14:paraId="67FFA7EC"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DynamoDB</w:t>
            </w:r>
          </w:p>
        </w:tc>
        <w:tc>
          <w:tcPr>
            <w:tcW w:w="483" w:type="pct"/>
            <w:vAlign w:val="center"/>
            <w:hideMark/>
          </w:tcPr>
          <w:p w14:paraId="55D9F0CF"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Cosmos DB</w:t>
            </w:r>
          </w:p>
        </w:tc>
        <w:tc>
          <w:tcPr>
            <w:tcW w:w="483" w:type="pct"/>
            <w:vAlign w:val="center"/>
            <w:hideMark/>
          </w:tcPr>
          <w:p w14:paraId="24F81A81"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Cloud </w:t>
            </w:r>
            <w:proofErr w:type="spellStart"/>
            <w:r w:rsidRPr="0022677C">
              <w:rPr>
                <w:rFonts w:ascii="Calibri Light" w:hAnsi="Calibri Light" w:cs="Calibri Light"/>
              </w:rPr>
              <w:t>Firestore</w:t>
            </w:r>
            <w:proofErr w:type="spellEnd"/>
            <w:r w:rsidRPr="0022677C">
              <w:rPr>
                <w:rFonts w:ascii="Calibri Light" w:hAnsi="Calibri Light" w:cs="Calibri Light"/>
              </w:rPr>
              <w:t xml:space="preserve"> / Bigtable</w:t>
            </w:r>
          </w:p>
        </w:tc>
        <w:tc>
          <w:tcPr>
            <w:tcW w:w="1386" w:type="pct"/>
            <w:vAlign w:val="center"/>
            <w:hideMark/>
          </w:tcPr>
          <w:p w14:paraId="5D1D9084"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Fully managed NoSQL databases for fast key-value or JSON document storage with global scale. Provide millisecond latency and automatic scaling. (Cosmos DB offers multiple APIs/models; </w:t>
            </w:r>
            <w:proofErr w:type="spellStart"/>
            <w:r w:rsidRPr="0022677C">
              <w:rPr>
                <w:rFonts w:ascii="Calibri Light" w:hAnsi="Calibri Light" w:cs="Calibri Light"/>
              </w:rPr>
              <w:t>Firestore</w:t>
            </w:r>
            <w:proofErr w:type="spellEnd"/>
            <w:r w:rsidRPr="0022677C">
              <w:rPr>
                <w:rFonts w:ascii="Calibri Light" w:hAnsi="Calibri Light" w:cs="Calibri Light"/>
              </w:rPr>
              <w:t xml:space="preserve"> is a document DB; Bigtable for wide-column big data.)</w:t>
            </w:r>
          </w:p>
        </w:tc>
        <w:tc>
          <w:tcPr>
            <w:tcW w:w="1683" w:type="pct"/>
            <w:vAlign w:val="center"/>
            <w:hideMark/>
          </w:tcPr>
          <w:p w14:paraId="523E06FF"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DynamoDB On-Demand</w:t>
            </w:r>
            <w:r w:rsidRPr="0022677C">
              <w:rPr>
                <w:rFonts w:ascii="Calibri Light" w:hAnsi="Calibri Light" w:cs="Calibri Light"/>
              </w:rPr>
              <w:t>: ~$1.25 per million writes and $0.25 per million reads (1KB units) (</w:t>
            </w:r>
            <w:hyperlink r:id="rId42" w:anchor=":~:text=AWS%20Guardduty%20Pricing%3A%20Breaking%20Down,00%20per%20GB" w:history="1">
              <w:r w:rsidRPr="0022677C">
                <w:rPr>
                  <w:rStyle w:val="Hyperlink"/>
                  <w:rFonts w:ascii="Calibri Light" w:hAnsi="Calibri Light" w:cs="Calibri Light"/>
                </w:rPr>
                <w:t xml:space="preserve">AWS </w:t>
              </w:r>
              <w:proofErr w:type="spellStart"/>
              <w:r w:rsidRPr="0022677C">
                <w:rPr>
                  <w:rStyle w:val="Hyperlink"/>
                  <w:rFonts w:ascii="Calibri Light" w:hAnsi="Calibri Light" w:cs="Calibri Light"/>
                </w:rPr>
                <w:t>Guardduty</w:t>
              </w:r>
              <w:proofErr w:type="spellEnd"/>
              <w:r w:rsidRPr="0022677C">
                <w:rPr>
                  <w:rStyle w:val="Hyperlink"/>
                  <w:rFonts w:ascii="Calibri Light" w:hAnsi="Calibri Light" w:cs="Calibri Light"/>
                </w:rPr>
                <w:t xml:space="preserve"> Pricing: Breaking Down the Costs of Cloud Security</w:t>
              </w:r>
            </w:hyperlink>
            <w:r w:rsidRPr="0022677C">
              <w:rPr>
                <w:rFonts w:ascii="Calibri Light" w:hAnsi="Calibri Light" w:cs="Calibri Light"/>
              </w:rPr>
              <w:t xml:space="preserve">). </w:t>
            </w:r>
            <w:r w:rsidRPr="0022677C">
              <w:rPr>
                <w:rFonts w:ascii="Calibri Light" w:hAnsi="Calibri Light" w:cs="Calibri Light"/>
                <w:b/>
                <w:bCs/>
              </w:rPr>
              <w:t>Azure Cosmos DB</w:t>
            </w:r>
            <w:r w:rsidRPr="0022677C">
              <w:rPr>
                <w:rFonts w:ascii="Calibri Light" w:hAnsi="Calibri Light" w:cs="Calibri Light"/>
              </w:rPr>
              <w:t xml:space="preserve"> (serverless): ~$0.28 per 1M Request Units (RU) processed (</w:t>
            </w:r>
            <w:hyperlink r:id="rId43" w:anchor=":~:text=Azure%20Cosmos%20DB%20Serverless%20Pricing,54%20in%20total" w:history="1">
              <w:r w:rsidRPr="0022677C">
                <w:rPr>
                  <w:rStyle w:val="Hyperlink"/>
                  <w:rFonts w:ascii="Calibri Light" w:hAnsi="Calibri Light" w:cs="Calibri Light"/>
                </w:rPr>
                <w:t>Azure Cosmos DB Serverless Pricing - Reddit</w:t>
              </w:r>
            </w:hyperlink>
            <w:r w:rsidRPr="0022677C">
              <w:rPr>
                <w:rFonts w:ascii="Calibri Light" w:hAnsi="Calibri Light" w:cs="Calibri Light"/>
              </w:rPr>
              <w:t xml:space="preserve">). </w:t>
            </w:r>
            <w:r w:rsidRPr="0022677C">
              <w:rPr>
                <w:rFonts w:ascii="Calibri Light" w:hAnsi="Calibri Light" w:cs="Calibri Light"/>
                <w:b/>
                <w:bCs/>
              </w:rPr>
              <w:t xml:space="preserve">Cloud </w:t>
            </w:r>
            <w:proofErr w:type="spellStart"/>
            <w:r w:rsidRPr="0022677C">
              <w:rPr>
                <w:rFonts w:ascii="Calibri Light" w:hAnsi="Calibri Light" w:cs="Calibri Light"/>
                <w:b/>
                <w:bCs/>
              </w:rPr>
              <w:t>Firestore</w:t>
            </w:r>
            <w:proofErr w:type="spellEnd"/>
            <w:r w:rsidRPr="0022677C">
              <w:rPr>
                <w:rFonts w:ascii="Calibri Light" w:hAnsi="Calibri Light" w:cs="Calibri Light"/>
              </w:rPr>
              <w:t>: ~$0.18 per 100k writes, $0.06 per 100k reads (</w:t>
            </w:r>
            <w:hyperlink r:id="rId44" w:anchor=":~:text=Firebase%3A%20Cloud%20Firestore%20Data%20Types%2C,18" w:history="1">
              <w:r w:rsidRPr="0022677C">
                <w:rPr>
                  <w:rStyle w:val="Hyperlink"/>
                  <w:rFonts w:ascii="Calibri Light" w:hAnsi="Calibri Light" w:cs="Calibri Light"/>
                </w:rPr>
                <w:t xml:space="preserve">Firebase: Cloud </w:t>
              </w:r>
              <w:proofErr w:type="spellStart"/>
              <w:r w:rsidRPr="0022677C">
                <w:rPr>
                  <w:rStyle w:val="Hyperlink"/>
                  <w:rFonts w:ascii="Calibri Light" w:hAnsi="Calibri Light" w:cs="Calibri Light"/>
                </w:rPr>
                <w:t>Firestore</w:t>
              </w:r>
              <w:proofErr w:type="spellEnd"/>
              <w:r w:rsidRPr="0022677C">
                <w:rPr>
                  <w:rStyle w:val="Hyperlink"/>
                  <w:rFonts w:ascii="Calibri Light" w:hAnsi="Calibri Light" w:cs="Calibri Light"/>
                </w:rPr>
                <w:t xml:space="preserve"> Data Types, Costs, &amp; Query Examples</w:t>
              </w:r>
            </w:hyperlink>
            <w:r w:rsidRPr="0022677C">
              <w:rPr>
                <w:rFonts w:ascii="Calibri Light" w:hAnsi="Calibri Light" w:cs="Calibri Light"/>
              </w:rPr>
              <w:t>) (with daily free quotas).</w:t>
            </w:r>
          </w:p>
        </w:tc>
      </w:tr>
      <w:tr w:rsidR="00B52C89" w:rsidRPr="00861B2B" w14:paraId="7E4825F3"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69465351"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Database – In-Memory Cache</w:t>
            </w:r>
          </w:p>
        </w:tc>
        <w:tc>
          <w:tcPr>
            <w:tcW w:w="483" w:type="pct"/>
            <w:vAlign w:val="center"/>
            <w:hideMark/>
          </w:tcPr>
          <w:p w14:paraId="49F735F3"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Amazon </w:t>
            </w:r>
            <w:proofErr w:type="spellStart"/>
            <w:r w:rsidRPr="0022677C">
              <w:rPr>
                <w:rFonts w:ascii="Calibri Light" w:hAnsi="Calibri Light" w:cs="Calibri Light"/>
              </w:rPr>
              <w:t>ElastiCache</w:t>
            </w:r>
            <w:proofErr w:type="spellEnd"/>
            <w:r w:rsidRPr="0022677C">
              <w:rPr>
                <w:rFonts w:ascii="Calibri Light" w:hAnsi="Calibri Light" w:cs="Calibri Light"/>
              </w:rPr>
              <w:t xml:space="preserve"> (Redis/Memcached)</w:t>
            </w:r>
          </w:p>
        </w:tc>
        <w:tc>
          <w:tcPr>
            <w:tcW w:w="483" w:type="pct"/>
            <w:vAlign w:val="center"/>
            <w:hideMark/>
          </w:tcPr>
          <w:p w14:paraId="2BDD77DB"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Cache for Redis</w:t>
            </w:r>
          </w:p>
        </w:tc>
        <w:tc>
          <w:tcPr>
            <w:tcW w:w="483" w:type="pct"/>
            <w:vAlign w:val="center"/>
            <w:hideMark/>
          </w:tcPr>
          <w:p w14:paraId="6A4BD875"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Memorystore (Redis)</w:t>
            </w:r>
          </w:p>
        </w:tc>
        <w:tc>
          <w:tcPr>
            <w:tcW w:w="1386" w:type="pct"/>
            <w:vAlign w:val="center"/>
            <w:hideMark/>
          </w:tcPr>
          <w:p w14:paraId="7ABC00C7"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Managed in-memory data stores for caching and real-time data. Use Redis or Memcached engines to provide sub-millisecond data access for frequently used data, reducing load on primary databases and speeding up read-heavy applications.</w:t>
            </w:r>
          </w:p>
        </w:tc>
        <w:tc>
          <w:tcPr>
            <w:tcW w:w="1683" w:type="pct"/>
            <w:vAlign w:val="center"/>
            <w:hideMark/>
          </w:tcPr>
          <w:p w14:paraId="1976D14D"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Priced per cache node instance size. For example, a small Redis node (</w:t>
            </w:r>
            <w:r w:rsidRPr="0022677C">
              <w:rPr>
                <w:rFonts w:ascii="Calibri Light" w:hAnsi="Calibri Light" w:cs="Calibri Light"/>
                <w:b/>
                <w:bCs/>
              </w:rPr>
              <w:t>cache.t3.small</w:t>
            </w:r>
            <w:r w:rsidRPr="0022677C">
              <w:rPr>
                <w:rFonts w:ascii="Calibri Light" w:hAnsi="Calibri Light" w:cs="Calibri Light"/>
              </w:rPr>
              <w:t xml:space="preserve">) is about </w:t>
            </w:r>
            <w:r w:rsidRPr="0022677C">
              <w:rPr>
                <w:rFonts w:ascii="Calibri Light" w:hAnsi="Calibri Light" w:cs="Calibri Light"/>
                <w:b/>
                <w:bCs/>
              </w:rPr>
              <w:t>$0.03/hour</w:t>
            </w:r>
            <w:r w:rsidRPr="0022677C">
              <w:rPr>
                <w:rFonts w:ascii="Calibri Light" w:hAnsi="Calibri Light" w:cs="Calibri Light"/>
              </w:rPr>
              <w:t xml:space="preserve"> on AWS (</w:t>
            </w:r>
            <w:hyperlink r:id="rId45" w:anchor=":~:text=cache.t3.small%20pricing%3A%20%2424.82%20monthly%20,82%20monthly" w:history="1">
              <w:r w:rsidRPr="0022677C">
                <w:rPr>
                  <w:rStyle w:val="Hyperlink"/>
                  <w:rFonts w:ascii="Calibri Light" w:hAnsi="Calibri Light" w:cs="Calibri Light"/>
                </w:rPr>
                <w:t xml:space="preserve">cache.t3.small pricing: $24.82 monthly - AWS </w:t>
              </w:r>
              <w:proofErr w:type="spellStart"/>
              <w:r w:rsidRPr="0022677C">
                <w:rPr>
                  <w:rStyle w:val="Hyperlink"/>
                  <w:rFonts w:ascii="Calibri Light" w:hAnsi="Calibri Light" w:cs="Calibri Light"/>
                </w:rPr>
                <w:t>ElastiCache</w:t>
              </w:r>
              <w:proofErr w:type="spellEnd"/>
            </w:hyperlink>
            <w:r w:rsidRPr="0022677C">
              <w:rPr>
                <w:rFonts w:ascii="Calibri Light" w:hAnsi="Calibri Light" w:cs="Calibri Light"/>
              </w:rPr>
              <w:t>) (~$22/month). Azure Cache and Memorystore of similar size are in the ~$0.03–$0.06/hour range. Larger caches (more memory/CPU) cost more proportionally.</w:t>
            </w:r>
          </w:p>
        </w:tc>
      </w:tr>
      <w:tr w:rsidR="00B52C89" w:rsidRPr="00861B2B" w14:paraId="18952445"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30E4D736"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lastRenderedPageBreak/>
              <w:t>Monitoring &amp; Logging</w:t>
            </w:r>
          </w:p>
        </w:tc>
        <w:tc>
          <w:tcPr>
            <w:tcW w:w="483" w:type="pct"/>
            <w:vAlign w:val="center"/>
            <w:hideMark/>
          </w:tcPr>
          <w:p w14:paraId="5620F6E0"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CloudWatch</w:t>
            </w:r>
          </w:p>
        </w:tc>
        <w:tc>
          <w:tcPr>
            <w:tcW w:w="483" w:type="pct"/>
            <w:vAlign w:val="center"/>
            <w:hideMark/>
          </w:tcPr>
          <w:p w14:paraId="49ABDB6C"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Monitor (Log Analytics, App Insights)</w:t>
            </w:r>
          </w:p>
        </w:tc>
        <w:tc>
          <w:tcPr>
            <w:tcW w:w="483" w:type="pct"/>
            <w:vAlign w:val="center"/>
            <w:hideMark/>
          </w:tcPr>
          <w:p w14:paraId="610D9539"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Monitoring + Logging</w:t>
            </w:r>
          </w:p>
        </w:tc>
        <w:tc>
          <w:tcPr>
            <w:tcW w:w="1386" w:type="pct"/>
            <w:vAlign w:val="center"/>
            <w:hideMark/>
          </w:tcPr>
          <w:p w14:paraId="6122A77D"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Centralized monitoring of metrics, logs, and application traces. Enables setting alerts on resource metrics, aggregating logs for analysis, and application performance monitoring. Helps operators observe system health and troubleshoot issues.</w:t>
            </w:r>
          </w:p>
        </w:tc>
        <w:tc>
          <w:tcPr>
            <w:tcW w:w="1683" w:type="pct"/>
            <w:vAlign w:val="center"/>
            <w:hideMark/>
          </w:tcPr>
          <w:p w14:paraId="098042F3"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CloudWatch</w:t>
            </w:r>
            <w:r w:rsidRPr="0022677C">
              <w:rPr>
                <w:rFonts w:ascii="Calibri Light" w:hAnsi="Calibri Light" w:cs="Calibri Light"/>
              </w:rPr>
              <w:t>: ~$0.30 per custom metric/month and $0.50 per GB of logs ingested (</w:t>
            </w:r>
            <w:hyperlink r:id="rId46" w:anchor=":~:text=The%20Truth%20About%20CloudWatch%20Pricing,4" w:history="1">
              <w:r w:rsidRPr="0022677C">
                <w:rPr>
                  <w:rStyle w:val="Hyperlink"/>
                  <w:rFonts w:ascii="Calibri Light" w:hAnsi="Calibri Light" w:cs="Calibri Light"/>
                </w:rPr>
                <w:t>The Truth About CloudWatch Pricing - Cast AI</w:t>
              </w:r>
            </w:hyperlink>
            <w:r w:rsidRPr="0022677C">
              <w:rPr>
                <w:rFonts w:ascii="Calibri Light" w:hAnsi="Calibri Light" w:cs="Calibri Light"/>
              </w:rPr>
              <w:t xml:space="preserve">) (5GB logs free). </w:t>
            </w:r>
            <w:r w:rsidRPr="0022677C">
              <w:rPr>
                <w:rFonts w:ascii="Calibri Light" w:hAnsi="Calibri Light" w:cs="Calibri Light"/>
                <w:b/>
                <w:bCs/>
              </w:rPr>
              <w:t>Azure Monitor</w:t>
            </w:r>
            <w:r w:rsidRPr="0022677C">
              <w:rPr>
                <w:rFonts w:ascii="Calibri Light" w:hAnsi="Calibri Light" w:cs="Calibri Light"/>
              </w:rPr>
              <w:t>: ~$2.30 per GB ingested for Application Insights logs (</w:t>
            </w:r>
            <w:hyperlink r:id="rId47" w:anchor=":~:text=All%20customer%20subscriptions%20with%20Application,data%20ingested%20by%20Application%20Insights" w:history="1">
              <w:r w:rsidRPr="0022677C">
                <w:rPr>
                  <w:rStyle w:val="Hyperlink"/>
                  <w:rFonts w:ascii="Calibri Light" w:hAnsi="Calibri Light" w:cs="Calibri Light"/>
                </w:rPr>
                <w:t>Azure Monitor pricing</w:t>
              </w:r>
            </w:hyperlink>
            <w:r w:rsidRPr="0022677C">
              <w:rPr>
                <w:rFonts w:ascii="Calibri Light" w:hAnsi="Calibri Light" w:cs="Calibri Light"/>
              </w:rPr>
              <w:t xml:space="preserve">) (5 GB free), ~$0.10 per million metric measurements. </w:t>
            </w:r>
            <w:r w:rsidRPr="0022677C">
              <w:rPr>
                <w:rFonts w:ascii="Calibri Light" w:hAnsi="Calibri Light" w:cs="Calibri Light"/>
                <w:b/>
                <w:bCs/>
              </w:rPr>
              <w:t>GCP Operations</w:t>
            </w:r>
            <w:r w:rsidRPr="0022677C">
              <w:rPr>
                <w:rFonts w:ascii="Calibri Light" w:hAnsi="Calibri Light" w:cs="Calibri Light"/>
              </w:rPr>
              <w:t>: Logging $0.50/GB beyond 50 GB free (</w:t>
            </w:r>
            <w:hyperlink r:id="rId48" w:anchor=":~:text=GCP%20Cloud%20Logging%20Pricing%20,50%20GB%20of%20all" w:history="1">
              <w:r w:rsidRPr="0022677C">
                <w:rPr>
                  <w:rStyle w:val="Hyperlink"/>
                  <w:rFonts w:ascii="Calibri Light" w:hAnsi="Calibri Light" w:cs="Calibri Light"/>
                </w:rPr>
                <w:t xml:space="preserve">GCP Cloud Logging Pricing - </w:t>
              </w:r>
              <w:proofErr w:type="spellStart"/>
              <w:r w:rsidRPr="0022677C">
                <w:rPr>
                  <w:rStyle w:val="Hyperlink"/>
                  <w:rFonts w:ascii="Calibri Light" w:hAnsi="Calibri Light" w:cs="Calibri Light"/>
                </w:rPr>
                <w:t>Finout</w:t>
              </w:r>
              <w:proofErr w:type="spellEnd"/>
            </w:hyperlink>
            <w:r w:rsidRPr="0022677C">
              <w:rPr>
                <w:rFonts w:ascii="Calibri Light" w:hAnsi="Calibri Light" w:cs="Calibri Light"/>
              </w:rPr>
              <w:t>); Monitoring metrics free up to 150 MB/month, then ~$0.06 per MB.</w:t>
            </w:r>
          </w:p>
        </w:tc>
      </w:tr>
      <w:tr w:rsidR="00B52C89" w:rsidRPr="00861B2B" w14:paraId="213C5D58"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2C9D2330"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DevOps – CI/CD &amp; Code Repo</w:t>
            </w:r>
          </w:p>
        </w:tc>
        <w:tc>
          <w:tcPr>
            <w:tcW w:w="483" w:type="pct"/>
            <w:vAlign w:val="center"/>
            <w:hideMark/>
          </w:tcPr>
          <w:p w14:paraId="235BC427"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AWS </w:t>
            </w:r>
            <w:proofErr w:type="spellStart"/>
            <w:r w:rsidRPr="0022677C">
              <w:rPr>
                <w:rFonts w:ascii="Calibri Light" w:hAnsi="Calibri Light" w:cs="Calibri Light"/>
              </w:rPr>
              <w:t>CodePipeline</w:t>
            </w:r>
            <w:proofErr w:type="spellEnd"/>
            <w:r w:rsidRPr="0022677C">
              <w:rPr>
                <w:rFonts w:ascii="Calibri Light" w:hAnsi="Calibri Light" w:cs="Calibri Light"/>
              </w:rPr>
              <w:t xml:space="preserve">, </w:t>
            </w:r>
            <w:proofErr w:type="spellStart"/>
            <w:r w:rsidRPr="0022677C">
              <w:rPr>
                <w:rFonts w:ascii="Calibri Light" w:hAnsi="Calibri Light" w:cs="Calibri Light"/>
              </w:rPr>
              <w:t>CodeBuild</w:t>
            </w:r>
            <w:proofErr w:type="spellEnd"/>
            <w:r w:rsidRPr="0022677C">
              <w:rPr>
                <w:rFonts w:ascii="Calibri Light" w:hAnsi="Calibri Light" w:cs="Calibri Light"/>
              </w:rPr>
              <w:t xml:space="preserve">, </w:t>
            </w:r>
            <w:proofErr w:type="spellStart"/>
            <w:r w:rsidRPr="0022677C">
              <w:rPr>
                <w:rFonts w:ascii="Calibri Light" w:hAnsi="Calibri Light" w:cs="Calibri Light"/>
              </w:rPr>
              <w:t>CodeCommit</w:t>
            </w:r>
            <w:proofErr w:type="spellEnd"/>
          </w:p>
        </w:tc>
        <w:tc>
          <w:tcPr>
            <w:tcW w:w="483" w:type="pct"/>
            <w:vAlign w:val="center"/>
            <w:hideMark/>
          </w:tcPr>
          <w:p w14:paraId="1280CC3C"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DevOps (Pipelines &amp; Repos), GitHub Actions</w:t>
            </w:r>
          </w:p>
        </w:tc>
        <w:tc>
          <w:tcPr>
            <w:tcW w:w="483" w:type="pct"/>
            <w:vAlign w:val="center"/>
            <w:hideMark/>
          </w:tcPr>
          <w:p w14:paraId="7227D8E2"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Build, Source Repositories</w:t>
            </w:r>
          </w:p>
        </w:tc>
        <w:tc>
          <w:tcPr>
            <w:tcW w:w="1386" w:type="pct"/>
            <w:vAlign w:val="center"/>
            <w:hideMark/>
          </w:tcPr>
          <w:p w14:paraId="7DB8540D"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Services to support Continuous Integration/Delivery. Source code repositories (Git), build and test automation, and deployment pipelines. These services enable automated building, testing, and releasing of applications in the cloud.</w:t>
            </w:r>
          </w:p>
        </w:tc>
        <w:tc>
          <w:tcPr>
            <w:tcW w:w="1683" w:type="pct"/>
            <w:vAlign w:val="center"/>
            <w:hideMark/>
          </w:tcPr>
          <w:p w14:paraId="237D83F7"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roofErr w:type="spellStart"/>
            <w:r w:rsidRPr="0022677C">
              <w:rPr>
                <w:rFonts w:ascii="Calibri Light" w:hAnsi="Calibri Light" w:cs="Calibri Light"/>
                <w:b/>
                <w:bCs/>
              </w:rPr>
              <w:t>CodePipeline</w:t>
            </w:r>
            <w:proofErr w:type="spellEnd"/>
            <w:r w:rsidRPr="0022677C">
              <w:rPr>
                <w:rFonts w:ascii="Calibri Light" w:hAnsi="Calibri Light" w:cs="Calibri Light"/>
              </w:rPr>
              <w:t xml:space="preserve">: $1 per active pipeline per month after first 30 days, and </w:t>
            </w:r>
            <w:proofErr w:type="spellStart"/>
            <w:r w:rsidRPr="0022677C">
              <w:rPr>
                <w:rFonts w:ascii="Calibri Light" w:hAnsi="Calibri Light" w:cs="Calibri Light"/>
              </w:rPr>
              <w:t>CodeBuild</w:t>
            </w:r>
            <w:proofErr w:type="spellEnd"/>
            <w:r w:rsidRPr="0022677C">
              <w:rPr>
                <w:rFonts w:ascii="Calibri Light" w:hAnsi="Calibri Light" w:cs="Calibri Light"/>
              </w:rPr>
              <w:t xml:space="preserve"> ~$0.005 per build minute for Linux small instance. </w:t>
            </w:r>
            <w:r w:rsidRPr="0022677C">
              <w:rPr>
                <w:rFonts w:ascii="Calibri Light" w:hAnsi="Calibri Light" w:cs="Calibri Light"/>
                <w:b/>
                <w:bCs/>
              </w:rPr>
              <w:t>Azure Pipelines</w:t>
            </w:r>
            <w:r w:rsidRPr="0022677C">
              <w:rPr>
                <w:rFonts w:ascii="Calibri Light" w:hAnsi="Calibri Light" w:cs="Calibri Light"/>
              </w:rPr>
              <w:t>: first 1 parallel job with 1,800 min/month free, then ~$</w:t>
            </w:r>
            <w:proofErr w:type="gramStart"/>
            <w:r w:rsidRPr="0022677C">
              <w:rPr>
                <w:rFonts w:ascii="Calibri Light" w:hAnsi="Calibri Light" w:cs="Calibri Light"/>
              </w:rPr>
              <w:t>0.$</w:t>
            </w:r>
            <w:proofErr w:type="gramEnd"/>
            <w:r w:rsidRPr="0022677C">
              <w:rPr>
                <w:rFonts w:ascii="Calibri Light" w:hAnsi="Calibri Light" w:cs="Calibri Light"/>
              </w:rPr>
              <w:t xml:space="preserve">* (paid via Azure DevOps or GitHub plans). </w:t>
            </w:r>
            <w:r w:rsidRPr="0022677C">
              <w:rPr>
                <w:rFonts w:ascii="Calibri Light" w:hAnsi="Calibri Light" w:cs="Calibri Light"/>
                <w:b/>
                <w:bCs/>
              </w:rPr>
              <w:t>Cloud Build</w:t>
            </w:r>
            <w:r w:rsidRPr="0022677C">
              <w:rPr>
                <w:rFonts w:ascii="Calibri Light" w:hAnsi="Calibri Light" w:cs="Calibri Light"/>
              </w:rPr>
              <w:t>: 120 build-minutes per day free, then ~$0.003/minute (</w:t>
            </w:r>
            <w:hyperlink r:id="rId49" w:anchor=":~:text=GCP%20Cloud%20Logging%20Pricing%20,50%20GB%20of%20all" w:history="1">
              <w:r w:rsidRPr="0022677C">
                <w:rPr>
                  <w:rStyle w:val="Hyperlink"/>
                  <w:rFonts w:ascii="Calibri Light" w:hAnsi="Calibri Light" w:cs="Calibri Light"/>
                </w:rPr>
                <w:t xml:space="preserve">GCP Cloud Logging Pricing - </w:t>
              </w:r>
              <w:proofErr w:type="spellStart"/>
              <w:r w:rsidRPr="0022677C">
                <w:rPr>
                  <w:rStyle w:val="Hyperlink"/>
                  <w:rFonts w:ascii="Calibri Light" w:hAnsi="Calibri Light" w:cs="Calibri Light"/>
                </w:rPr>
                <w:t>Finout</w:t>
              </w:r>
              <w:proofErr w:type="spellEnd"/>
            </w:hyperlink>
            <w:r w:rsidRPr="0022677C">
              <w:rPr>
                <w:rFonts w:ascii="Calibri Light" w:hAnsi="Calibri Light" w:cs="Calibri Light"/>
              </w:rPr>
              <w:t>). (Often free tiers cover small projects.)</w:t>
            </w:r>
          </w:p>
        </w:tc>
      </w:tr>
      <w:tr w:rsidR="00B52C89" w:rsidRPr="00861B2B" w14:paraId="01E36539"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23D5BECE"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AI/ML – Machine Learning Platform</w:t>
            </w:r>
          </w:p>
        </w:tc>
        <w:tc>
          <w:tcPr>
            <w:tcW w:w="483" w:type="pct"/>
            <w:vAlign w:val="center"/>
            <w:hideMark/>
          </w:tcPr>
          <w:p w14:paraId="5A05A366"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Amazon </w:t>
            </w:r>
            <w:proofErr w:type="spellStart"/>
            <w:r w:rsidRPr="0022677C">
              <w:rPr>
                <w:rFonts w:ascii="Calibri Light" w:hAnsi="Calibri Light" w:cs="Calibri Light"/>
              </w:rPr>
              <w:t>SageMaker</w:t>
            </w:r>
            <w:proofErr w:type="spellEnd"/>
          </w:p>
        </w:tc>
        <w:tc>
          <w:tcPr>
            <w:tcW w:w="483" w:type="pct"/>
            <w:vAlign w:val="center"/>
            <w:hideMark/>
          </w:tcPr>
          <w:p w14:paraId="255A7399"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Machine Learning</w:t>
            </w:r>
          </w:p>
        </w:tc>
        <w:tc>
          <w:tcPr>
            <w:tcW w:w="483" w:type="pct"/>
            <w:vAlign w:val="center"/>
            <w:hideMark/>
          </w:tcPr>
          <w:p w14:paraId="1A116B82"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Vertex AI (Google Cloud)</w:t>
            </w:r>
          </w:p>
        </w:tc>
        <w:tc>
          <w:tcPr>
            <w:tcW w:w="1386" w:type="pct"/>
            <w:vAlign w:val="center"/>
            <w:hideMark/>
          </w:tcPr>
          <w:p w14:paraId="2956132C"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Managed platforms for developing, training, and deploying machine learning models at scale. Provide notebook environments, automated model training, hyperparameter tuning, and hosting of models via endpoints, integrating with big data services.</w:t>
            </w:r>
          </w:p>
        </w:tc>
        <w:tc>
          <w:tcPr>
            <w:tcW w:w="1683" w:type="pct"/>
            <w:vAlign w:val="center"/>
            <w:hideMark/>
          </w:tcPr>
          <w:p w14:paraId="662A5A9F"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22677C">
              <w:rPr>
                <w:rFonts w:ascii="Calibri Light" w:hAnsi="Calibri Light" w:cs="Calibri Light"/>
                <w:b/>
                <w:bCs/>
              </w:rPr>
              <w:t>SageMaker</w:t>
            </w:r>
            <w:proofErr w:type="spellEnd"/>
            <w:r w:rsidRPr="0022677C">
              <w:rPr>
                <w:rFonts w:ascii="Calibri Light" w:hAnsi="Calibri Light" w:cs="Calibri Light"/>
              </w:rPr>
              <w:t xml:space="preserve"> studio notebook &amp; training instances billed per instance-hour (e.g. ml.m5d.large ~</w:t>
            </w:r>
            <w:r w:rsidRPr="0022677C">
              <w:rPr>
                <w:rFonts w:ascii="Calibri Light" w:hAnsi="Calibri Light" w:cs="Calibri Light"/>
                <w:b/>
                <w:bCs/>
              </w:rPr>
              <w:t>$0.136/hour</w:t>
            </w:r>
            <w:r w:rsidRPr="0022677C">
              <w:rPr>
                <w:rFonts w:ascii="Calibri Light" w:hAnsi="Calibri Light" w:cs="Calibri Light"/>
              </w:rPr>
              <w:t xml:space="preserve"> ([Amazon </w:t>
            </w:r>
            <w:proofErr w:type="spellStart"/>
            <w:r w:rsidRPr="0022677C">
              <w:rPr>
                <w:rFonts w:ascii="Calibri Light" w:hAnsi="Calibri Light" w:cs="Calibri Light"/>
              </w:rPr>
              <w:t>SageMaker</w:t>
            </w:r>
            <w:proofErr w:type="spellEnd"/>
            <w:r w:rsidRPr="0022677C">
              <w:rPr>
                <w:rFonts w:ascii="Calibri Light" w:hAnsi="Calibri Light" w:cs="Calibri Light"/>
              </w:rPr>
              <w:t xml:space="preserve"> Pricing</w:t>
            </w:r>
          </w:p>
        </w:tc>
      </w:tr>
      <w:tr w:rsidR="00B52C89" w:rsidRPr="00861B2B" w14:paraId="2FC72B73"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0BAEFEEC"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AI/ML – Cognitive Services</w:t>
            </w:r>
          </w:p>
        </w:tc>
        <w:tc>
          <w:tcPr>
            <w:tcW w:w="483" w:type="pct"/>
            <w:vAlign w:val="center"/>
            <w:hideMark/>
          </w:tcPr>
          <w:p w14:paraId="53765497"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Amazon </w:t>
            </w:r>
            <w:proofErr w:type="spellStart"/>
            <w:r w:rsidRPr="0022677C">
              <w:rPr>
                <w:rFonts w:ascii="Calibri Light" w:hAnsi="Calibri Light" w:cs="Calibri Light"/>
              </w:rPr>
              <w:t>Rekognition</w:t>
            </w:r>
            <w:proofErr w:type="spellEnd"/>
            <w:r w:rsidRPr="0022677C">
              <w:rPr>
                <w:rFonts w:ascii="Calibri Light" w:hAnsi="Calibri Light" w:cs="Calibri Light"/>
              </w:rPr>
              <w:t>, Comprehend, etc.</w:t>
            </w:r>
          </w:p>
        </w:tc>
        <w:tc>
          <w:tcPr>
            <w:tcW w:w="483" w:type="pct"/>
            <w:vAlign w:val="center"/>
            <w:hideMark/>
          </w:tcPr>
          <w:p w14:paraId="7D97FFCE"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Cognitive Services (Vision, NLP)</w:t>
            </w:r>
          </w:p>
        </w:tc>
        <w:tc>
          <w:tcPr>
            <w:tcW w:w="483" w:type="pct"/>
            <w:vAlign w:val="center"/>
            <w:hideMark/>
          </w:tcPr>
          <w:p w14:paraId="4B3D8662"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Vision, Speech, NL APIs</w:t>
            </w:r>
          </w:p>
        </w:tc>
        <w:tc>
          <w:tcPr>
            <w:tcW w:w="1386" w:type="pct"/>
            <w:vAlign w:val="center"/>
            <w:hideMark/>
          </w:tcPr>
          <w:p w14:paraId="125943E2"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Pre-trained AI APIs for computer vision, natural language processing, speech recognition, etc. Allow developers to analyze images, videos, text or audio with pre-built </w:t>
            </w:r>
            <w:r w:rsidRPr="0022677C">
              <w:rPr>
                <w:rFonts w:ascii="Calibri Light" w:hAnsi="Calibri Light" w:cs="Calibri Light"/>
              </w:rPr>
              <w:lastRenderedPageBreak/>
              <w:t>ML models (e.g., image recognition, sentiment analysis, OCR, translation).</w:t>
            </w:r>
          </w:p>
        </w:tc>
        <w:tc>
          <w:tcPr>
            <w:tcW w:w="1683" w:type="pct"/>
            <w:vAlign w:val="center"/>
            <w:hideMark/>
          </w:tcPr>
          <w:p w14:paraId="058DE642" w14:textId="52EC18CC"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lastRenderedPageBreak/>
              <w:t xml:space="preserve">Typically charged per use. For example, </w:t>
            </w:r>
            <w:r w:rsidRPr="0022677C">
              <w:rPr>
                <w:rFonts w:ascii="Calibri Light" w:hAnsi="Calibri Light" w:cs="Calibri Light"/>
                <w:b/>
                <w:bCs/>
              </w:rPr>
              <w:t>Vision API</w:t>
            </w:r>
            <w:r w:rsidRPr="0022677C">
              <w:rPr>
                <w:rFonts w:ascii="Calibri Light" w:hAnsi="Calibri Light" w:cs="Calibri Light"/>
              </w:rPr>
              <w:t xml:space="preserve">: Amazon </w:t>
            </w:r>
            <w:proofErr w:type="spellStart"/>
            <w:r w:rsidRPr="0022677C">
              <w:rPr>
                <w:rFonts w:ascii="Calibri Light" w:hAnsi="Calibri Light" w:cs="Calibri Light"/>
              </w:rPr>
              <w:t>Rekognition</w:t>
            </w:r>
            <w:proofErr w:type="spellEnd"/>
            <w:r w:rsidRPr="0022677C">
              <w:rPr>
                <w:rFonts w:ascii="Calibri Light" w:hAnsi="Calibri Light" w:cs="Calibri Light"/>
              </w:rPr>
              <w:t xml:space="preserve"> Image ~$1 per 1,000 images analyzed ([Compare AWS and Azure services to Google Cloud</w:t>
            </w:r>
          </w:p>
        </w:tc>
      </w:tr>
      <w:tr w:rsidR="00B52C89" w:rsidRPr="00861B2B" w14:paraId="7CBB15C4"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06DA9A78"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Analytics – Big Data Processing</w:t>
            </w:r>
          </w:p>
        </w:tc>
        <w:tc>
          <w:tcPr>
            <w:tcW w:w="483" w:type="pct"/>
            <w:vAlign w:val="center"/>
            <w:hideMark/>
          </w:tcPr>
          <w:p w14:paraId="0B64B035"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EMR (Hadoop/Spark)</w:t>
            </w:r>
          </w:p>
        </w:tc>
        <w:tc>
          <w:tcPr>
            <w:tcW w:w="483" w:type="pct"/>
            <w:vAlign w:val="center"/>
            <w:hideMark/>
          </w:tcPr>
          <w:p w14:paraId="30C8A717"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HDInsight / Databricks</w:t>
            </w:r>
          </w:p>
        </w:tc>
        <w:tc>
          <w:tcPr>
            <w:tcW w:w="483" w:type="pct"/>
            <w:vAlign w:val="center"/>
            <w:hideMark/>
          </w:tcPr>
          <w:p w14:paraId="1CBEDBEC"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Cloud </w:t>
            </w:r>
            <w:proofErr w:type="spellStart"/>
            <w:r w:rsidRPr="0022677C">
              <w:rPr>
                <w:rFonts w:ascii="Calibri Light" w:hAnsi="Calibri Light" w:cs="Calibri Light"/>
              </w:rPr>
              <w:t>Dataproc</w:t>
            </w:r>
            <w:proofErr w:type="spellEnd"/>
            <w:r w:rsidRPr="0022677C">
              <w:rPr>
                <w:rFonts w:ascii="Calibri Light" w:hAnsi="Calibri Light" w:cs="Calibri Light"/>
              </w:rPr>
              <w:t xml:space="preserve"> / Dataflow</w:t>
            </w:r>
          </w:p>
        </w:tc>
        <w:tc>
          <w:tcPr>
            <w:tcW w:w="1386" w:type="pct"/>
            <w:vAlign w:val="center"/>
            <w:hideMark/>
          </w:tcPr>
          <w:p w14:paraId="6107B9E9"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Managed big data processing frameworks. Enable running Hadoop, Spark, et al. on clusters without manual setup. EMR and </w:t>
            </w:r>
            <w:proofErr w:type="spellStart"/>
            <w:r w:rsidRPr="0022677C">
              <w:rPr>
                <w:rFonts w:ascii="Calibri Light" w:hAnsi="Calibri Light" w:cs="Calibri Light"/>
              </w:rPr>
              <w:t>Dataproc</w:t>
            </w:r>
            <w:proofErr w:type="spellEnd"/>
            <w:r w:rsidRPr="0022677C">
              <w:rPr>
                <w:rFonts w:ascii="Calibri Light" w:hAnsi="Calibri Light" w:cs="Calibri Light"/>
              </w:rPr>
              <w:t xml:space="preserve"> handle cluster provisioning for batch or streaming jobs; Dataflow is serverless Apache Beam for stream/batch pipelines.</w:t>
            </w:r>
          </w:p>
        </w:tc>
        <w:tc>
          <w:tcPr>
            <w:tcW w:w="1683" w:type="pct"/>
            <w:vAlign w:val="center"/>
            <w:hideMark/>
          </w:tcPr>
          <w:p w14:paraId="0073FCEF"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EMR/HDInsight</w:t>
            </w:r>
            <w:r w:rsidRPr="0022677C">
              <w:rPr>
                <w:rFonts w:ascii="Calibri Light" w:hAnsi="Calibri Light" w:cs="Calibri Light"/>
              </w:rPr>
              <w:t>: Billed per underlying EC2/VM nodes (e.g., an r</w:t>
            </w:r>
            <w:proofErr w:type="gramStart"/>
            <w:r w:rsidRPr="0022677C">
              <w:rPr>
                <w:rFonts w:ascii="Calibri Light" w:hAnsi="Calibri Light" w:cs="Calibri Light"/>
              </w:rPr>
              <w:t>5.xlarge</w:t>
            </w:r>
            <w:proofErr w:type="gramEnd"/>
            <w:r w:rsidRPr="0022677C">
              <w:rPr>
                <w:rFonts w:ascii="Calibri Light" w:hAnsi="Calibri Light" w:cs="Calibri Light"/>
              </w:rPr>
              <w:t xml:space="preserve"> </w:t>
            </w:r>
            <w:del w:id="1" w:author="Unknown">
              <w:r w:rsidRPr="0022677C">
                <w:rPr>
                  <w:rFonts w:ascii="Calibri Light" w:hAnsi="Calibri Light" w:cs="Calibri Light"/>
                </w:rPr>
                <w:delText>$0.27/hr) plus small service fee (</w:delText>
              </w:r>
            </w:del>
            <w:r w:rsidRPr="0022677C">
              <w:rPr>
                <w:rFonts w:ascii="Calibri Light" w:hAnsi="Calibri Light" w:cs="Calibri Light"/>
              </w:rPr>
              <w:t>$0.015 per node-hour on EMR ([Azure for AWS Professionals - Azure Architecture Center</w:t>
            </w:r>
          </w:p>
        </w:tc>
      </w:tr>
      <w:tr w:rsidR="00B52C89" w:rsidRPr="00861B2B" w14:paraId="083318B0"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303F0235"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Analytics – Streaming &amp; IoT</w:t>
            </w:r>
          </w:p>
        </w:tc>
        <w:tc>
          <w:tcPr>
            <w:tcW w:w="483" w:type="pct"/>
            <w:vAlign w:val="center"/>
            <w:hideMark/>
          </w:tcPr>
          <w:p w14:paraId="7C446FF6"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Kinesis (Streams, Firehose)</w:t>
            </w:r>
          </w:p>
        </w:tc>
        <w:tc>
          <w:tcPr>
            <w:tcW w:w="483" w:type="pct"/>
            <w:vAlign w:val="center"/>
            <w:hideMark/>
          </w:tcPr>
          <w:p w14:paraId="68881FDC"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Event Hubs / IoT Hub</w:t>
            </w:r>
          </w:p>
        </w:tc>
        <w:tc>
          <w:tcPr>
            <w:tcW w:w="483" w:type="pct"/>
            <w:vAlign w:val="center"/>
            <w:hideMark/>
          </w:tcPr>
          <w:p w14:paraId="493B1F8D"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Pub/Sub</w:t>
            </w:r>
          </w:p>
        </w:tc>
        <w:tc>
          <w:tcPr>
            <w:tcW w:w="1386" w:type="pct"/>
            <w:vAlign w:val="center"/>
            <w:hideMark/>
          </w:tcPr>
          <w:p w14:paraId="7C363BE3"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Fully managed ingest pipelines for real-time data and device telemetry. These services capture streaming data (messages, events) at scale and feed into processing systems. Often used for event-driven architectures and IoT device message ingestion.</w:t>
            </w:r>
          </w:p>
        </w:tc>
        <w:tc>
          <w:tcPr>
            <w:tcW w:w="1683" w:type="pct"/>
            <w:vAlign w:val="center"/>
            <w:hideMark/>
          </w:tcPr>
          <w:p w14:paraId="47A4613C"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Kinesis Data Streams</w:t>
            </w:r>
            <w:r w:rsidRPr="0022677C">
              <w:rPr>
                <w:rFonts w:ascii="Calibri Light" w:hAnsi="Calibri Light" w:cs="Calibri Light"/>
              </w:rPr>
              <w:t xml:space="preserve">: ~$0.015 per shard-hour + $0.014 per 1M PUTs. </w:t>
            </w:r>
            <w:r w:rsidRPr="0022677C">
              <w:rPr>
                <w:rFonts w:ascii="Calibri Light" w:hAnsi="Calibri Light" w:cs="Calibri Light"/>
                <w:b/>
                <w:bCs/>
              </w:rPr>
              <w:t>Event Hubs</w:t>
            </w:r>
            <w:r w:rsidRPr="0022677C">
              <w:rPr>
                <w:rFonts w:ascii="Calibri Light" w:hAnsi="Calibri Light" w:cs="Calibri Light"/>
              </w:rPr>
              <w:t xml:space="preserve">: ~$0.028 per TU (throughput unit) hour, including 1MB/s ingress &amp; 2MB/s egress. </w:t>
            </w:r>
            <w:r w:rsidRPr="0022677C">
              <w:rPr>
                <w:rFonts w:ascii="Calibri Light" w:hAnsi="Calibri Light" w:cs="Calibri Light"/>
                <w:b/>
                <w:bCs/>
              </w:rPr>
              <w:t>Pub/Sub</w:t>
            </w:r>
            <w:r w:rsidRPr="0022677C">
              <w:rPr>
                <w:rFonts w:ascii="Calibri Light" w:hAnsi="Calibri Light" w:cs="Calibri Light"/>
              </w:rPr>
              <w:t xml:space="preserve">: $0.60 per million messages, ~$0.12/GB egress (first 10 GB free). IoT Hubs add device charge (e.g. Azure IoT Hub S1 ~$25/month per 400k </w:t>
            </w:r>
            <w:proofErr w:type="spellStart"/>
            <w:r w:rsidRPr="0022677C">
              <w:rPr>
                <w:rFonts w:ascii="Calibri Light" w:hAnsi="Calibri Light" w:cs="Calibri Light"/>
              </w:rPr>
              <w:t>msgs</w:t>
            </w:r>
            <w:proofErr w:type="spellEnd"/>
            <w:r w:rsidRPr="0022677C">
              <w:rPr>
                <w:rFonts w:ascii="Calibri Light" w:hAnsi="Calibri Light" w:cs="Calibri Light"/>
              </w:rPr>
              <w:t>/day). GCP IoT Core was free to connect devices but is deprecated (device messaging now via Pub/Sub).</w:t>
            </w:r>
          </w:p>
        </w:tc>
      </w:tr>
      <w:tr w:rsidR="00B52C89" w:rsidRPr="00861B2B" w14:paraId="0B4DA5A1"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2B46BBE8"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 xml:space="preserve">Hybrid &amp; </w:t>
            </w:r>
            <w:proofErr w:type="spellStart"/>
            <w:r w:rsidRPr="0022677C">
              <w:rPr>
                <w:rFonts w:ascii="Calibri Light" w:hAnsi="Calibri Light" w:cs="Calibri Light"/>
              </w:rPr>
              <w:t>Multicloud</w:t>
            </w:r>
            <w:proofErr w:type="spellEnd"/>
          </w:p>
        </w:tc>
        <w:tc>
          <w:tcPr>
            <w:tcW w:w="483" w:type="pct"/>
            <w:vAlign w:val="center"/>
            <w:hideMark/>
          </w:tcPr>
          <w:p w14:paraId="53A36DF3"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AWS Outposts / EKS Anywhere</w:t>
            </w:r>
          </w:p>
        </w:tc>
        <w:tc>
          <w:tcPr>
            <w:tcW w:w="483" w:type="pct"/>
            <w:vAlign w:val="center"/>
            <w:hideMark/>
          </w:tcPr>
          <w:p w14:paraId="3FBDE5BC"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Stack Hub / Arc</w:t>
            </w:r>
          </w:p>
        </w:tc>
        <w:tc>
          <w:tcPr>
            <w:tcW w:w="483" w:type="pct"/>
            <w:vAlign w:val="center"/>
            <w:hideMark/>
          </w:tcPr>
          <w:p w14:paraId="73232AB2"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Anthos / Google Distributed Cloud</w:t>
            </w:r>
          </w:p>
        </w:tc>
        <w:tc>
          <w:tcPr>
            <w:tcW w:w="1386" w:type="pct"/>
            <w:vAlign w:val="center"/>
            <w:hideMark/>
          </w:tcPr>
          <w:p w14:paraId="2729E0DB"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Solutions to extend cloud services on-premises or across multiple clouds. </w:t>
            </w:r>
            <w:r w:rsidRPr="0022677C">
              <w:rPr>
                <w:rFonts w:ascii="Calibri Light" w:hAnsi="Calibri Light" w:cs="Calibri Light"/>
                <w:b/>
                <w:bCs/>
              </w:rPr>
              <w:t>Outposts/Stack</w:t>
            </w:r>
            <w:r w:rsidRPr="0022677C">
              <w:rPr>
                <w:rFonts w:ascii="Calibri Light" w:hAnsi="Calibri Light" w:cs="Calibri Light"/>
              </w:rPr>
              <w:t xml:space="preserve"> bring cloud hardware on-prem. </w:t>
            </w:r>
            <w:r w:rsidRPr="0022677C">
              <w:rPr>
                <w:rFonts w:ascii="Calibri Light" w:hAnsi="Calibri Light" w:cs="Calibri Light"/>
                <w:b/>
                <w:bCs/>
              </w:rPr>
              <w:t>Arc/Anthos</w:t>
            </w:r>
            <w:r w:rsidRPr="0022677C">
              <w:rPr>
                <w:rFonts w:ascii="Calibri Light" w:hAnsi="Calibri Light" w:cs="Calibri Light"/>
              </w:rPr>
              <w:t xml:space="preserve"> provide unified management for hybrid deployments (e.g., Kubernetes clusters across clouds), enabling consistent operations.</w:t>
            </w:r>
          </w:p>
        </w:tc>
        <w:tc>
          <w:tcPr>
            <w:tcW w:w="1683" w:type="pct"/>
            <w:vAlign w:val="center"/>
            <w:hideMark/>
          </w:tcPr>
          <w:p w14:paraId="0CA40482"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Outposts</w:t>
            </w:r>
            <w:r w:rsidRPr="0022677C">
              <w:rPr>
                <w:rFonts w:ascii="Calibri Light" w:hAnsi="Calibri Light" w:cs="Calibri Light"/>
              </w:rPr>
              <w:t xml:space="preserve">: Custom-priced (roughly equivalent to EC2 on 3-year reservation + support). </w:t>
            </w:r>
            <w:r w:rsidRPr="0022677C">
              <w:rPr>
                <w:rFonts w:ascii="Calibri Light" w:hAnsi="Calibri Light" w:cs="Calibri Light"/>
                <w:b/>
                <w:bCs/>
              </w:rPr>
              <w:t>Azure Stack Hub</w:t>
            </w:r>
            <w:r w:rsidRPr="0022677C">
              <w:rPr>
                <w:rFonts w:ascii="Calibri Light" w:hAnsi="Calibri Light" w:cs="Calibri Light"/>
              </w:rPr>
              <w:t xml:space="preserve">: Capital purchase or managed via partners (servers starting in the ~$100k+ range). </w:t>
            </w:r>
            <w:r w:rsidRPr="0022677C">
              <w:rPr>
                <w:rFonts w:ascii="Calibri Light" w:hAnsi="Calibri Light" w:cs="Calibri Light"/>
                <w:b/>
                <w:bCs/>
              </w:rPr>
              <w:t>Anthos</w:t>
            </w:r>
            <w:r w:rsidRPr="0022677C">
              <w:rPr>
                <w:rFonts w:ascii="Calibri Light" w:hAnsi="Calibri Light" w:cs="Calibri Light"/>
              </w:rPr>
              <w:t>: Subscription starting at ~$10,000 per month per 100 vCPUs (list price) (</w:t>
            </w:r>
            <w:hyperlink r:id="rId50" w:anchor=":~:text=Base%20annual%20price%20per%20asset%3A,you%20purchase%20and%20the" w:history="1">
              <w:r w:rsidRPr="0022677C">
                <w:rPr>
                  <w:rStyle w:val="Hyperlink"/>
                  <w:rFonts w:ascii="Calibri Light" w:hAnsi="Calibri Light" w:cs="Calibri Light"/>
                </w:rPr>
                <w:t>Security Command Center pricing - Google Cloud</w:t>
              </w:r>
            </w:hyperlink>
            <w:r w:rsidRPr="0022677C">
              <w:rPr>
                <w:rFonts w:ascii="Calibri Light" w:hAnsi="Calibri Light" w:cs="Calibri Light"/>
              </w:rPr>
              <w:t xml:space="preserve">). (These solutions are typically </w:t>
            </w:r>
            <w:proofErr w:type="gramStart"/>
            <w:r w:rsidRPr="0022677C">
              <w:rPr>
                <w:rFonts w:ascii="Calibri Light" w:hAnsi="Calibri Light" w:cs="Calibri Light"/>
              </w:rPr>
              <w:t>enterprise-priced</w:t>
            </w:r>
            <w:proofErr w:type="gramEnd"/>
            <w:r w:rsidRPr="0022677C">
              <w:rPr>
                <w:rFonts w:ascii="Calibri Light" w:hAnsi="Calibri Light" w:cs="Calibri Light"/>
              </w:rPr>
              <w:t>.)</w:t>
            </w:r>
          </w:p>
        </w:tc>
      </w:tr>
      <w:tr w:rsidR="00B52C89" w:rsidRPr="00861B2B" w14:paraId="59E76A2C"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3CD7C005"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Migration Tools</w:t>
            </w:r>
          </w:p>
        </w:tc>
        <w:tc>
          <w:tcPr>
            <w:tcW w:w="483" w:type="pct"/>
            <w:vAlign w:val="center"/>
            <w:hideMark/>
          </w:tcPr>
          <w:p w14:paraId="3BEE51F0"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AWS Migration Hub; Database Migration Service (DMS)</w:t>
            </w:r>
          </w:p>
        </w:tc>
        <w:tc>
          <w:tcPr>
            <w:tcW w:w="483" w:type="pct"/>
            <w:vAlign w:val="center"/>
            <w:hideMark/>
          </w:tcPr>
          <w:p w14:paraId="40CA4106"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Migrate; Database Migration Service</w:t>
            </w:r>
          </w:p>
        </w:tc>
        <w:tc>
          <w:tcPr>
            <w:tcW w:w="483" w:type="pct"/>
            <w:vAlign w:val="center"/>
            <w:hideMark/>
          </w:tcPr>
          <w:p w14:paraId="2A2D5F0B"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Database Migration Service; Migrate for </w:t>
            </w:r>
            <w:r w:rsidRPr="0022677C">
              <w:rPr>
                <w:rFonts w:ascii="Calibri Light" w:hAnsi="Calibri Light" w:cs="Calibri Light"/>
              </w:rPr>
              <w:lastRenderedPageBreak/>
              <w:t>Compute Engine</w:t>
            </w:r>
          </w:p>
        </w:tc>
        <w:tc>
          <w:tcPr>
            <w:tcW w:w="1386" w:type="pct"/>
            <w:vAlign w:val="center"/>
            <w:hideMark/>
          </w:tcPr>
          <w:p w14:paraId="29A3F700"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lastRenderedPageBreak/>
              <w:t xml:space="preserve">Services and tools to migrate on-premises servers and databases to the cloud. They assist in discovery, workload replication or data transfer, and minimize downtime during </w:t>
            </w:r>
            <w:r w:rsidRPr="0022677C">
              <w:rPr>
                <w:rFonts w:ascii="Calibri Light" w:hAnsi="Calibri Light" w:cs="Calibri Light"/>
              </w:rPr>
              <w:lastRenderedPageBreak/>
              <w:t>cutover. Database migration offerings handle schema/data migration to managed cloud databases with minimal changes.</w:t>
            </w:r>
          </w:p>
        </w:tc>
        <w:tc>
          <w:tcPr>
            <w:tcW w:w="1683" w:type="pct"/>
            <w:vAlign w:val="center"/>
            <w:hideMark/>
          </w:tcPr>
          <w:p w14:paraId="124771DA"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lastRenderedPageBreak/>
              <w:t>AWS DMS</w:t>
            </w:r>
            <w:r w:rsidRPr="0022677C">
              <w:rPr>
                <w:rFonts w:ascii="Calibri Light" w:hAnsi="Calibri Light" w:cs="Calibri Light"/>
              </w:rPr>
              <w:t xml:space="preserve">: Free for 6 months per instance (then instance ~$0.076/hr for dc2.large). </w:t>
            </w:r>
            <w:r w:rsidRPr="0022677C">
              <w:rPr>
                <w:rFonts w:ascii="Calibri Light" w:hAnsi="Calibri Light" w:cs="Calibri Light"/>
                <w:b/>
                <w:bCs/>
              </w:rPr>
              <w:t>Azure Migrate</w:t>
            </w:r>
            <w:r w:rsidRPr="0022677C">
              <w:rPr>
                <w:rFonts w:ascii="Calibri Light" w:hAnsi="Calibri Light" w:cs="Calibri Light"/>
              </w:rPr>
              <w:t xml:space="preserve">: No charge for the service (uses backend services like Azure Site Recovery or Data Box which have their own costs). </w:t>
            </w:r>
            <w:r w:rsidRPr="0022677C">
              <w:rPr>
                <w:rFonts w:ascii="Calibri Light" w:hAnsi="Calibri Light" w:cs="Calibri Light"/>
                <w:b/>
                <w:bCs/>
              </w:rPr>
              <w:lastRenderedPageBreak/>
              <w:t>GCP Migrate</w:t>
            </w:r>
            <w:r w:rsidRPr="0022677C">
              <w:rPr>
                <w:rFonts w:ascii="Calibri Light" w:hAnsi="Calibri Light" w:cs="Calibri Light"/>
              </w:rPr>
              <w:t xml:space="preserve"> (</w:t>
            </w:r>
            <w:proofErr w:type="spellStart"/>
            <w:r w:rsidRPr="0022677C">
              <w:rPr>
                <w:rFonts w:ascii="Calibri Light" w:hAnsi="Calibri Light" w:cs="Calibri Light"/>
              </w:rPr>
              <w:t>Velostrata</w:t>
            </w:r>
            <w:proofErr w:type="spellEnd"/>
            <w:r w:rsidRPr="0022677C">
              <w:rPr>
                <w:rFonts w:ascii="Calibri Light" w:hAnsi="Calibri Light" w:cs="Calibri Light"/>
              </w:rPr>
              <w:t xml:space="preserve"> for VMs): included at no additional cost for VM migration; Database Migration Service is free for homogeneous migrations (you pay for the underlying VM/connection resources).</w:t>
            </w:r>
          </w:p>
        </w:tc>
      </w:tr>
      <w:tr w:rsidR="00B52C89" w:rsidRPr="00861B2B" w14:paraId="1732FDF2"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1DE0F9BF"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lastRenderedPageBreak/>
              <w:t>IoT (Internet of Things)</w:t>
            </w:r>
          </w:p>
        </w:tc>
        <w:tc>
          <w:tcPr>
            <w:tcW w:w="483" w:type="pct"/>
            <w:vAlign w:val="center"/>
            <w:hideMark/>
          </w:tcPr>
          <w:p w14:paraId="5AD9CD1B"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AWS IoT Core, Greengrass</w:t>
            </w:r>
          </w:p>
        </w:tc>
        <w:tc>
          <w:tcPr>
            <w:tcW w:w="483" w:type="pct"/>
            <w:vAlign w:val="center"/>
            <w:hideMark/>
          </w:tcPr>
          <w:p w14:paraId="709E71E7"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IoT Hub, IoT Edge</w:t>
            </w:r>
          </w:p>
        </w:tc>
        <w:tc>
          <w:tcPr>
            <w:tcW w:w="483" w:type="pct"/>
            <w:vAlign w:val="center"/>
            <w:hideMark/>
          </w:tcPr>
          <w:p w14:paraId="098496BE"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Cloud IoT (Core </w:t>
            </w:r>
            <w:r w:rsidRPr="0022677C">
              <w:rPr>
                <w:rFonts w:ascii="Calibri Light" w:hAnsi="Calibri Light" w:cs="Calibri Light"/>
                <w:b/>
                <w:bCs/>
              </w:rPr>
              <w:t>(retired)</w:t>
            </w:r>
            <w:r w:rsidRPr="0022677C">
              <w:rPr>
                <w:rFonts w:ascii="Calibri Light" w:hAnsi="Calibri Light" w:cs="Calibri Light"/>
              </w:rPr>
              <w:t>)</w:t>
            </w:r>
          </w:p>
        </w:tc>
        <w:tc>
          <w:tcPr>
            <w:tcW w:w="1386" w:type="pct"/>
            <w:vAlign w:val="center"/>
            <w:hideMark/>
          </w:tcPr>
          <w:p w14:paraId="3E97B92F"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Managed platforms to connect and manage IoT devices at scale. They handle device messaging (MQTT/HTTP), bi-directional communication, and device provisioning. Edge runtimes (Greengrass, IoT Edge) allow running code and ML inference on devices with cloud sync.</w:t>
            </w:r>
          </w:p>
        </w:tc>
        <w:tc>
          <w:tcPr>
            <w:tcW w:w="1683" w:type="pct"/>
            <w:vAlign w:val="center"/>
            <w:hideMark/>
          </w:tcPr>
          <w:p w14:paraId="5DA828D3"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IoT Core Services</w:t>
            </w:r>
            <w:r w:rsidRPr="0022677C">
              <w:rPr>
                <w:rFonts w:ascii="Calibri Light" w:hAnsi="Calibri Light" w:cs="Calibri Light"/>
              </w:rPr>
              <w:t xml:space="preserve"> often charge by message volume: e.g., </w:t>
            </w:r>
            <w:r w:rsidRPr="0022677C">
              <w:rPr>
                <w:rFonts w:ascii="Calibri Light" w:hAnsi="Calibri Light" w:cs="Calibri Light"/>
                <w:b/>
                <w:bCs/>
              </w:rPr>
              <w:t>AWS IoT Core</w:t>
            </w:r>
            <w:r w:rsidRPr="0022677C">
              <w:rPr>
                <w:rFonts w:ascii="Calibri Light" w:hAnsi="Calibri Light" w:cs="Calibri Light"/>
              </w:rPr>
              <w:t xml:space="preserve"> ~$</w:t>
            </w:r>
            <w:r w:rsidRPr="0022677C">
              <w:rPr>
                <w:rFonts w:ascii="Calibri Light" w:hAnsi="Calibri Light" w:cs="Calibri Light"/>
                <w:b/>
                <w:bCs/>
              </w:rPr>
              <w:t>$5 per million messages</w:t>
            </w:r>
            <w:r w:rsidRPr="0022677C">
              <w:rPr>
                <w:rFonts w:ascii="Calibri Light" w:hAnsi="Calibri Light" w:cs="Calibri Light"/>
              </w:rPr>
              <w:t xml:space="preserve"> (counted in 5KB blocks) after a free tier. </w:t>
            </w:r>
            <w:r w:rsidRPr="0022677C">
              <w:rPr>
                <w:rFonts w:ascii="Calibri Light" w:hAnsi="Calibri Light" w:cs="Calibri Light"/>
                <w:b/>
                <w:bCs/>
              </w:rPr>
              <w:t>Azure IoT Hub</w:t>
            </w:r>
            <w:r w:rsidRPr="0022677C">
              <w:rPr>
                <w:rFonts w:ascii="Calibri Light" w:hAnsi="Calibri Light" w:cs="Calibri Light"/>
              </w:rPr>
              <w:t xml:space="preserve"> ~$0.08 per million </w:t>
            </w:r>
            <w:proofErr w:type="spellStart"/>
            <w:r w:rsidRPr="0022677C">
              <w:rPr>
                <w:rFonts w:ascii="Calibri Light" w:hAnsi="Calibri Light" w:cs="Calibri Light"/>
              </w:rPr>
              <w:t>msgs</w:t>
            </w:r>
            <w:proofErr w:type="spellEnd"/>
            <w:r w:rsidRPr="0022677C">
              <w:rPr>
                <w:rFonts w:ascii="Calibri Light" w:hAnsi="Calibri Light" w:cs="Calibri Light"/>
              </w:rPr>
              <w:t xml:space="preserve"> for Hub tier1 plus device twin ops charges. </w:t>
            </w:r>
            <w:r w:rsidRPr="0022677C">
              <w:rPr>
                <w:rFonts w:ascii="Calibri Light" w:hAnsi="Calibri Light" w:cs="Calibri Light"/>
                <w:b/>
                <w:bCs/>
              </w:rPr>
              <w:t>Google IoT Core</w:t>
            </w:r>
            <w:r w:rsidRPr="0022677C">
              <w:rPr>
                <w:rFonts w:ascii="Calibri Light" w:hAnsi="Calibri Light" w:cs="Calibri Light"/>
              </w:rPr>
              <w:t xml:space="preserve"> was free trial then ~$0.0045 per 100K messages, but it was </w:t>
            </w:r>
            <w:r w:rsidRPr="0022677C">
              <w:rPr>
                <w:rFonts w:ascii="Calibri Light" w:hAnsi="Calibri Light" w:cs="Calibri Light"/>
                <w:i/>
                <w:iCs/>
              </w:rPr>
              <w:t>discontinued in 2023</w:t>
            </w:r>
            <w:r w:rsidRPr="0022677C">
              <w:rPr>
                <w:rFonts w:ascii="Calibri Light" w:hAnsi="Calibri Light" w:cs="Calibri Light"/>
              </w:rPr>
              <w:t xml:space="preserve"> (</w:t>
            </w:r>
            <w:hyperlink r:id="rId51" w:anchor=":~:text=Model%20www,Invocations%20per" w:history="1">
              <w:r w:rsidRPr="0022677C">
                <w:rPr>
                  <w:rStyle w:val="Hyperlink"/>
                  <w:rFonts w:ascii="Calibri Light" w:hAnsi="Calibri Light" w:cs="Calibri Light"/>
                </w:rPr>
                <w:t>The Ultimate Guide to Google Cloud Functions Pricing Model</w:t>
              </w:r>
            </w:hyperlink>
            <w:r w:rsidRPr="0022677C">
              <w:rPr>
                <w:rFonts w:ascii="Calibri Light" w:hAnsi="Calibri Light" w:cs="Calibri Light"/>
              </w:rPr>
              <w:t>) (GCP now directs IoT workloads to Pub/Sub and partner solutions).</w:t>
            </w:r>
          </w:p>
        </w:tc>
      </w:tr>
      <w:tr w:rsidR="00B52C89" w:rsidRPr="00861B2B" w14:paraId="76A39AA7"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1A44F7D8"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Quantum Computing</w:t>
            </w:r>
          </w:p>
        </w:tc>
        <w:tc>
          <w:tcPr>
            <w:tcW w:w="483" w:type="pct"/>
            <w:vAlign w:val="center"/>
            <w:hideMark/>
          </w:tcPr>
          <w:p w14:paraId="62E4E585"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Amazon </w:t>
            </w:r>
            <w:proofErr w:type="spellStart"/>
            <w:r w:rsidRPr="0022677C">
              <w:rPr>
                <w:rFonts w:ascii="Calibri Light" w:hAnsi="Calibri Light" w:cs="Calibri Light"/>
              </w:rPr>
              <w:t>Braket</w:t>
            </w:r>
            <w:proofErr w:type="spellEnd"/>
          </w:p>
        </w:tc>
        <w:tc>
          <w:tcPr>
            <w:tcW w:w="483" w:type="pct"/>
            <w:vAlign w:val="center"/>
            <w:hideMark/>
          </w:tcPr>
          <w:p w14:paraId="0246072C"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Quantum</w:t>
            </w:r>
          </w:p>
        </w:tc>
        <w:tc>
          <w:tcPr>
            <w:tcW w:w="483" w:type="pct"/>
            <w:vAlign w:val="center"/>
            <w:hideMark/>
          </w:tcPr>
          <w:p w14:paraId="538DCD05"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(Google Quantum AI Lab)</w:t>
            </w:r>
          </w:p>
        </w:tc>
        <w:tc>
          <w:tcPr>
            <w:tcW w:w="1386" w:type="pct"/>
            <w:vAlign w:val="center"/>
            <w:hideMark/>
          </w:tcPr>
          <w:p w14:paraId="01FF0ED7"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Cloud quantum computing services (experimental). Provide access to quantum hardware (e.g., ion-trap or superconducting qubits) and simulators for research and algorithm development. Azure and AWS partner with hardware vendors; Google’s service is </w:t>
            </w:r>
            <w:proofErr w:type="gramStart"/>
            <w:r w:rsidRPr="0022677C">
              <w:rPr>
                <w:rFonts w:ascii="Calibri Light" w:hAnsi="Calibri Light" w:cs="Calibri Light"/>
              </w:rPr>
              <w:t>research-oriented</w:t>
            </w:r>
            <w:proofErr w:type="gramEnd"/>
            <w:r w:rsidRPr="0022677C">
              <w:rPr>
                <w:rFonts w:ascii="Calibri Light" w:hAnsi="Calibri Light" w:cs="Calibri Light"/>
              </w:rPr>
              <w:t>.</w:t>
            </w:r>
          </w:p>
        </w:tc>
        <w:tc>
          <w:tcPr>
            <w:tcW w:w="1683" w:type="pct"/>
            <w:vAlign w:val="center"/>
            <w:hideMark/>
          </w:tcPr>
          <w:p w14:paraId="30E9064E"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roofErr w:type="spellStart"/>
            <w:r w:rsidRPr="0022677C">
              <w:rPr>
                <w:rFonts w:ascii="Calibri Light" w:hAnsi="Calibri Light" w:cs="Calibri Light"/>
                <w:b/>
                <w:bCs/>
              </w:rPr>
              <w:t>Braket</w:t>
            </w:r>
            <w:proofErr w:type="spellEnd"/>
            <w:r w:rsidRPr="0022677C">
              <w:rPr>
                <w:rFonts w:ascii="Calibri Light" w:hAnsi="Calibri Light" w:cs="Calibri Light"/>
              </w:rPr>
              <w:t xml:space="preserve">: ~$0.30 per task on simulators, and quantum hardware access ranging from ~$0.00035 per shot on </w:t>
            </w:r>
            <w:proofErr w:type="spellStart"/>
            <w:r w:rsidRPr="0022677C">
              <w:rPr>
                <w:rFonts w:ascii="Calibri Light" w:hAnsi="Calibri Light" w:cs="Calibri Light"/>
              </w:rPr>
              <w:t>IonQ</w:t>
            </w:r>
            <w:proofErr w:type="spellEnd"/>
            <w:r w:rsidRPr="0022677C">
              <w:rPr>
                <w:rFonts w:ascii="Calibri Light" w:hAnsi="Calibri Light" w:cs="Calibri Light"/>
              </w:rPr>
              <w:t xml:space="preserve"> to $0.01 per shot on </w:t>
            </w:r>
            <w:proofErr w:type="spellStart"/>
            <w:r w:rsidRPr="0022677C">
              <w:rPr>
                <w:rFonts w:ascii="Calibri Light" w:hAnsi="Calibri Light" w:cs="Calibri Light"/>
              </w:rPr>
              <w:t>Rigetti</w:t>
            </w:r>
            <w:proofErr w:type="spellEnd"/>
            <w:r w:rsidRPr="0022677C">
              <w:rPr>
                <w:rFonts w:ascii="Calibri Light" w:hAnsi="Calibri Light" w:cs="Calibri Light"/>
              </w:rPr>
              <w:t xml:space="preserve"> (plus session fees) ([Azure for AWS Professionals - Azure Architecture Center</w:t>
            </w:r>
          </w:p>
        </w:tc>
      </w:tr>
      <w:tr w:rsidR="00B52C89" w:rsidRPr="00861B2B" w14:paraId="4CC9E24B"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7D70F1F9"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Blockchain</w:t>
            </w:r>
          </w:p>
        </w:tc>
        <w:tc>
          <w:tcPr>
            <w:tcW w:w="483" w:type="pct"/>
            <w:vAlign w:val="center"/>
            <w:hideMark/>
          </w:tcPr>
          <w:p w14:paraId="70FFE0A7"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Amazon Managed Blockchain (Hyperledger, Ethereum)</w:t>
            </w:r>
          </w:p>
        </w:tc>
        <w:tc>
          <w:tcPr>
            <w:tcW w:w="483" w:type="pct"/>
            <w:vAlign w:val="center"/>
            <w:hideMark/>
          </w:tcPr>
          <w:p w14:paraId="235A68F8"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Confidential Ledger (Blockchain)*</w:t>
            </w:r>
          </w:p>
        </w:tc>
        <w:tc>
          <w:tcPr>
            <w:tcW w:w="483" w:type="pct"/>
            <w:vAlign w:val="center"/>
            <w:hideMark/>
          </w:tcPr>
          <w:p w14:paraId="5E79C723"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Blockchain Node Engine (Ethereum)</w:t>
            </w:r>
          </w:p>
        </w:tc>
        <w:tc>
          <w:tcPr>
            <w:tcW w:w="1386" w:type="pct"/>
            <w:vAlign w:val="center"/>
            <w:hideMark/>
          </w:tcPr>
          <w:p w14:paraId="00D969C7"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Services to simplify deploying and managing blockchain networks. Provide managed Ethereum nodes or Hyperledger Fabric networks without needing to provision servers manually. Ensure high availability, ledger immutability, and integrate with cloud security and storage.</w:t>
            </w:r>
          </w:p>
        </w:tc>
        <w:tc>
          <w:tcPr>
            <w:tcW w:w="1683" w:type="pct"/>
            <w:vAlign w:val="center"/>
            <w:hideMark/>
          </w:tcPr>
          <w:p w14:paraId="2FBBA586"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Managed Blockchain</w:t>
            </w:r>
            <w:r w:rsidRPr="0022677C">
              <w:rPr>
                <w:rFonts w:ascii="Calibri Light" w:hAnsi="Calibri Light" w:cs="Calibri Light"/>
              </w:rPr>
              <w:t xml:space="preserve"> (AWS): ~$0.30/hour per Fabric member node, plus data storage ($0.17/GB-month) ([Azure for AWS Professionals - Azure Architecture Center</w:t>
            </w:r>
          </w:p>
        </w:tc>
      </w:tr>
      <w:tr w:rsidR="00B52C89" w:rsidRPr="00861B2B" w14:paraId="5CEFE4A6" w14:textId="77777777" w:rsidTr="0086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77FB29B4"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lastRenderedPageBreak/>
              <w:t>Media Services</w:t>
            </w:r>
          </w:p>
        </w:tc>
        <w:tc>
          <w:tcPr>
            <w:tcW w:w="483" w:type="pct"/>
            <w:vAlign w:val="center"/>
            <w:hideMark/>
          </w:tcPr>
          <w:p w14:paraId="797BC770"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AWS Elemental </w:t>
            </w:r>
            <w:proofErr w:type="spellStart"/>
            <w:r w:rsidRPr="0022677C">
              <w:rPr>
                <w:rFonts w:ascii="Calibri Light" w:hAnsi="Calibri Light" w:cs="Calibri Light"/>
              </w:rPr>
              <w:t>MediaSuite</w:t>
            </w:r>
            <w:proofErr w:type="spellEnd"/>
            <w:r w:rsidRPr="0022677C">
              <w:rPr>
                <w:rFonts w:ascii="Calibri Light" w:hAnsi="Calibri Light" w:cs="Calibri Light"/>
              </w:rPr>
              <w:t xml:space="preserve"> (</w:t>
            </w:r>
            <w:proofErr w:type="spellStart"/>
            <w:r w:rsidRPr="0022677C">
              <w:rPr>
                <w:rFonts w:ascii="Calibri Light" w:hAnsi="Calibri Light" w:cs="Calibri Light"/>
              </w:rPr>
              <w:t>MediaConvert</w:t>
            </w:r>
            <w:proofErr w:type="spellEnd"/>
            <w:r w:rsidRPr="0022677C">
              <w:rPr>
                <w:rFonts w:ascii="Calibri Light" w:hAnsi="Calibri Light" w:cs="Calibri Light"/>
              </w:rPr>
              <w:t xml:space="preserve">, </w:t>
            </w:r>
            <w:proofErr w:type="spellStart"/>
            <w:r w:rsidRPr="0022677C">
              <w:rPr>
                <w:rFonts w:ascii="Calibri Light" w:hAnsi="Calibri Light" w:cs="Calibri Light"/>
              </w:rPr>
              <w:t>MediaLive</w:t>
            </w:r>
            <w:proofErr w:type="spellEnd"/>
            <w:r w:rsidRPr="0022677C">
              <w:rPr>
                <w:rFonts w:ascii="Calibri Light" w:hAnsi="Calibri Light" w:cs="Calibri Light"/>
              </w:rPr>
              <w:t>, etc.)</w:t>
            </w:r>
          </w:p>
        </w:tc>
        <w:tc>
          <w:tcPr>
            <w:tcW w:w="483" w:type="pct"/>
            <w:vAlign w:val="center"/>
            <w:hideMark/>
          </w:tcPr>
          <w:p w14:paraId="1C9F0701"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Azure Media Services</w:t>
            </w:r>
          </w:p>
        </w:tc>
        <w:tc>
          <w:tcPr>
            <w:tcW w:w="483" w:type="pct"/>
            <w:vAlign w:val="center"/>
            <w:hideMark/>
          </w:tcPr>
          <w:p w14:paraId="1BDC79D2" w14:textId="77777777" w:rsidR="0022677C" w:rsidRPr="0022677C" w:rsidRDefault="0022677C" w:rsidP="00B52C8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Cloud Media Solutions (Transcoder API, Media CDN)</w:t>
            </w:r>
          </w:p>
        </w:tc>
        <w:tc>
          <w:tcPr>
            <w:tcW w:w="1386" w:type="pct"/>
            <w:vAlign w:val="center"/>
            <w:hideMark/>
          </w:tcPr>
          <w:p w14:paraId="743A3990"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rPr>
              <w:t>Managed services for video and audio processing streaming. Support live video encoding, VOD transcoding, content packaging (HLS/DASH), media storage and content delivery integration. Used for building OTT streaming platforms or video-on-demand workflows.</w:t>
            </w:r>
          </w:p>
        </w:tc>
        <w:tc>
          <w:tcPr>
            <w:tcW w:w="1683" w:type="pct"/>
            <w:vAlign w:val="center"/>
            <w:hideMark/>
          </w:tcPr>
          <w:p w14:paraId="78BF4611" w14:textId="77777777" w:rsidR="0022677C" w:rsidRPr="0022677C" w:rsidRDefault="0022677C" w:rsidP="00B52C8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22677C">
              <w:rPr>
                <w:rFonts w:ascii="Calibri Light" w:hAnsi="Calibri Light" w:cs="Calibri Light"/>
                <w:b/>
                <w:bCs/>
              </w:rPr>
              <w:t>Transcoding</w:t>
            </w:r>
            <w:r w:rsidRPr="0022677C">
              <w:rPr>
                <w:rFonts w:ascii="Calibri Light" w:hAnsi="Calibri Light" w:cs="Calibri Light"/>
              </w:rPr>
              <w:t xml:space="preserve">: AWS </w:t>
            </w:r>
            <w:proofErr w:type="spellStart"/>
            <w:r w:rsidRPr="0022677C">
              <w:rPr>
                <w:rFonts w:ascii="Calibri Light" w:hAnsi="Calibri Light" w:cs="Calibri Light"/>
              </w:rPr>
              <w:t>MediaConvert</w:t>
            </w:r>
            <w:proofErr w:type="spellEnd"/>
            <w:r w:rsidRPr="0022677C">
              <w:rPr>
                <w:rFonts w:ascii="Calibri Light" w:hAnsi="Calibri Light" w:cs="Calibri Light"/>
              </w:rPr>
              <w:t xml:space="preserve"> ~$0.0** per minute of HD video processed (or per output GB), Azure Media Services ~$** per output hour (with free 20 encoding hours/month), GCP Transcoder API $0.0045/min SD or $0.015/min HD ([Google Cloud Storage</w:t>
            </w:r>
          </w:p>
        </w:tc>
      </w:tr>
      <w:tr w:rsidR="00B52C89" w:rsidRPr="00861B2B" w14:paraId="34B682D2" w14:textId="77777777" w:rsidTr="00861B2B">
        <w:tc>
          <w:tcPr>
            <w:cnfStyle w:val="001000000000" w:firstRow="0" w:lastRow="0" w:firstColumn="1" w:lastColumn="0" w:oddVBand="0" w:evenVBand="0" w:oddHBand="0" w:evenHBand="0" w:firstRowFirstColumn="0" w:firstRowLastColumn="0" w:lastRowFirstColumn="0" w:lastRowLastColumn="0"/>
            <w:tcW w:w="483" w:type="pct"/>
            <w:vAlign w:val="center"/>
            <w:hideMark/>
          </w:tcPr>
          <w:p w14:paraId="7A23927C" w14:textId="77777777" w:rsidR="0022677C" w:rsidRPr="0022677C" w:rsidRDefault="0022677C" w:rsidP="00B52C89">
            <w:pPr>
              <w:spacing w:after="160" w:line="259" w:lineRule="auto"/>
              <w:jc w:val="center"/>
              <w:rPr>
                <w:rFonts w:ascii="Calibri Light" w:hAnsi="Calibri Light" w:cs="Calibri Light"/>
              </w:rPr>
            </w:pPr>
            <w:r w:rsidRPr="0022677C">
              <w:rPr>
                <w:rFonts w:ascii="Calibri Light" w:hAnsi="Calibri Light" w:cs="Calibri Light"/>
              </w:rPr>
              <w:t>Game Development</w:t>
            </w:r>
          </w:p>
        </w:tc>
        <w:tc>
          <w:tcPr>
            <w:tcW w:w="483" w:type="pct"/>
            <w:vAlign w:val="center"/>
            <w:hideMark/>
          </w:tcPr>
          <w:p w14:paraId="41B7AB9D"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AWS </w:t>
            </w:r>
            <w:proofErr w:type="spellStart"/>
            <w:r w:rsidRPr="0022677C">
              <w:rPr>
                <w:rFonts w:ascii="Calibri Light" w:hAnsi="Calibri Light" w:cs="Calibri Light"/>
              </w:rPr>
              <w:t>GameLift</w:t>
            </w:r>
            <w:proofErr w:type="spellEnd"/>
            <w:r w:rsidRPr="0022677C">
              <w:rPr>
                <w:rFonts w:ascii="Calibri Light" w:hAnsi="Calibri Light" w:cs="Calibri Light"/>
              </w:rPr>
              <w:t>; AWS Lumberyard (Ambit)</w:t>
            </w:r>
          </w:p>
        </w:tc>
        <w:tc>
          <w:tcPr>
            <w:tcW w:w="483" w:type="pct"/>
            <w:vAlign w:val="center"/>
            <w:hideMark/>
          </w:tcPr>
          <w:p w14:paraId="3E3F7695"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Azure </w:t>
            </w:r>
            <w:proofErr w:type="spellStart"/>
            <w:r w:rsidRPr="0022677C">
              <w:rPr>
                <w:rFonts w:ascii="Calibri Light" w:hAnsi="Calibri Light" w:cs="Calibri Light"/>
              </w:rPr>
              <w:t>PlayFab</w:t>
            </w:r>
            <w:proofErr w:type="spellEnd"/>
          </w:p>
        </w:tc>
        <w:tc>
          <w:tcPr>
            <w:tcW w:w="483" w:type="pct"/>
            <w:vAlign w:val="center"/>
            <w:hideMark/>
          </w:tcPr>
          <w:p w14:paraId="23B51616" w14:textId="77777777" w:rsidR="0022677C" w:rsidRPr="0022677C" w:rsidRDefault="0022677C" w:rsidP="00B52C8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Game Servers (</w:t>
            </w:r>
            <w:proofErr w:type="spellStart"/>
            <w:r w:rsidRPr="0022677C">
              <w:rPr>
                <w:rFonts w:ascii="Calibri Light" w:hAnsi="Calibri Light" w:cs="Calibri Light"/>
              </w:rPr>
              <w:t>Agones</w:t>
            </w:r>
            <w:proofErr w:type="spellEnd"/>
            <w:r w:rsidRPr="0022677C">
              <w:rPr>
                <w:rFonts w:ascii="Calibri Light" w:hAnsi="Calibri Light" w:cs="Calibri Light"/>
              </w:rPr>
              <w:t xml:space="preserve"> via GKE), Open Match</w:t>
            </w:r>
          </w:p>
        </w:tc>
        <w:tc>
          <w:tcPr>
            <w:tcW w:w="1386" w:type="pct"/>
            <w:vAlign w:val="center"/>
            <w:hideMark/>
          </w:tcPr>
          <w:p w14:paraId="751D094E"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22677C">
              <w:rPr>
                <w:rFonts w:ascii="Calibri Light" w:hAnsi="Calibri Light" w:cs="Calibri Light"/>
              </w:rPr>
              <w:t xml:space="preserve">Specialized services for game developers. Manage session-based multiplayer servers, matchmaking, player analytics, and live ops. </w:t>
            </w:r>
            <w:proofErr w:type="spellStart"/>
            <w:r w:rsidRPr="0022677C">
              <w:rPr>
                <w:rFonts w:ascii="Calibri Light" w:hAnsi="Calibri Light" w:cs="Calibri Light"/>
              </w:rPr>
              <w:t>GameLift</w:t>
            </w:r>
            <w:proofErr w:type="spellEnd"/>
            <w:r w:rsidRPr="0022677C">
              <w:rPr>
                <w:rFonts w:ascii="Calibri Light" w:hAnsi="Calibri Light" w:cs="Calibri Light"/>
              </w:rPr>
              <w:t xml:space="preserve"> hosts dedicated game servers on AWS. </w:t>
            </w:r>
            <w:proofErr w:type="spellStart"/>
            <w:r w:rsidRPr="0022677C">
              <w:rPr>
                <w:rFonts w:ascii="Calibri Light" w:hAnsi="Calibri Light" w:cs="Calibri Light"/>
              </w:rPr>
              <w:t>PlayFab</w:t>
            </w:r>
            <w:proofErr w:type="spellEnd"/>
            <w:r w:rsidRPr="0022677C">
              <w:rPr>
                <w:rFonts w:ascii="Calibri Light" w:hAnsi="Calibri Light" w:cs="Calibri Light"/>
              </w:rPr>
              <w:t xml:space="preserve"> (Microsoft) provides backend services for player accounts, leaderboards, matchmaking. GCP offers </w:t>
            </w:r>
            <w:proofErr w:type="spellStart"/>
            <w:r w:rsidRPr="0022677C">
              <w:rPr>
                <w:rFonts w:ascii="Calibri Light" w:hAnsi="Calibri Light" w:cs="Calibri Light"/>
              </w:rPr>
              <w:t>Agones</w:t>
            </w:r>
            <w:proofErr w:type="spellEnd"/>
            <w:r w:rsidRPr="0022677C">
              <w:rPr>
                <w:rFonts w:ascii="Calibri Light" w:hAnsi="Calibri Light" w:cs="Calibri Light"/>
              </w:rPr>
              <w:t xml:space="preserve"> (</w:t>
            </w:r>
            <w:proofErr w:type="gramStart"/>
            <w:r w:rsidRPr="0022677C">
              <w:rPr>
                <w:rFonts w:ascii="Calibri Light" w:hAnsi="Calibri Light" w:cs="Calibri Light"/>
              </w:rPr>
              <w:t>open-source</w:t>
            </w:r>
            <w:proofErr w:type="gramEnd"/>
            <w:r w:rsidRPr="0022677C">
              <w:rPr>
                <w:rFonts w:ascii="Calibri Light" w:hAnsi="Calibri Light" w:cs="Calibri Light"/>
              </w:rPr>
              <w:t>) for Kubernetes game server orchestration.</w:t>
            </w:r>
          </w:p>
        </w:tc>
        <w:tc>
          <w:tcPr>
            <w:tcW w:w="1683" w:type="pct"/>
            <w:vAlign w:val="center"/>
            <w:hideMark/>
          </w:tcPr>
          <w:p w14:paraId="75FAE1D4" w14:textId="77777777" w:rsidR="0022677C" w:rsidRPr="0022677C" w:rsidRDefault="0022677C" w:rsidP="00B52C8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roofErr w:type="spellStart"/>
            <w:r w:rsidRPr="0022677C">
              <w:rPr>
                <w:rFonts w:ascii="Calibri Light" w:hAnsi="Calibri Light" w:cs="Calibri Light"/>
                <w:b/>
                <w:bCs/>
              </w:rPr>
              <w:t>GameLift</w:t>
            </w:r>
            <w:proofErr w:type="spellEnd"/>
            <w:r w:rsidRPr="0022677C">
              <w:rPr>
                <w:rFonts w:ascii="Calibri Light" w:hAnsi="Calibri Light" w:cs="Calibri Light"/>
              </w:rPr>
              <w:t>: ~$0.50 per EC2 instance-hour for a c</w:t>
            </w:r>
            <w:proofErr w:type="gramStart"/>
            <w:r w:rsidRPr="0022677C">
              <w:rPr>
                <w:rFonts w:ascii="Calibri Light" w:hAnsi="Calibri Light" w:cs="Calibri Light"/>
              </w:rPr>
              <w:t>5.large</w:t>
            </w:r>
            <w:proofErr w:type="gramEnd"/>
            <w:r w:rsidRPr="0022677C">
              <w:rPr>
                <w:rFonts w:ascii="Calibri Light" w:hAnsi="Calibri Light" w:cs="Calibri Light"/>
              </w:rPr>
              <w:t xml:space="preserve"> game server (plus data transfer) – essentially EC2 prices plus a small fee. </w:t>
            </w:r>
            <w:proofErr w:type="spellStart"/>
            <w:r w:rsidRPr="0022677C">
              <w:rPr>
                <w:rFonts w:ascii="Calibri Light" w:hAnsi="Calibri Light" w:cs="Calibri Light"/>
                <w:b/>
                <w:bCs/>
              </w:rPr>
              <w:t>PlayFab</w:t>
            </w:r>
            <w:proofErr w:type="spellEnd"/>
            <w:r w:rsidRPr="0022677C">
              <w:rPr>
                <w:rFonts w:ascii="Calibri Light" w:hAnsi="Calibri Light" w:cs="Calibri Light"/>
              </w:rPr>
              <w:t xml:space="preserve">: Free tier available, then pricing by MAUs (e.g., ~$0.0008 per daily active player above free quota). </w:t>
            </w:r>
            <w:proofErr w:type="spellStart"/>
            <w:r w:rsidRPr="0022677C">
              <w:rPr>
                <w:rFonts w:ascii="Calibri Light" w:hAnsi="Calibri Light" w:cs="Calibri Light"/>
                <w:b/>
                <w:bCs/>
              </w:rPr>
              <w:t>Agones</w:t>
            </w:r>
            <w:proofErr w:type="spellEnd"/>
            <w:r w:rsidRPr="0022677C">
              <w:rPr>
                <w:rFonts w:ascii="Calibri Light" w:hAnsi="Calibri Light" w:cs="Calibri Light"/>
                <w:b/>
                <w:bCs/>
              </w:rPr>
              <w:t>/GKE</w:t>
            </w:r>
            <w:r w:rsidRPr="0022677C">
              <w:rPr>
                <w:rFonts w:ascii="Calibri Light" w:hAnsi="Calibri Light" w:cs="Calibri Light"/>
              </w:rPr>
              <w:t>: Standard GKE pricing (e.g., $0.10/cluster hour + node VM costs); no additional charge for Open Match.</w:t>
            </w:r>
          </w:p>
        </w:tc>
      </w:tr>
    </w:tbl>
    <w:p w14:paraId="58C56F0E" w14:textId="77777777" w:rsidR="0022677C" w:rsidRPr="0022677C" w:rsidRDefault="0022677C" w:rsidP="0022677C">
      <w:r w:rsidRPr="0022677C">
        <w:rPr>
          <w:i/>
          <w:iCs/>
        </w:rPr>
        <w:t>Note:</w:t>
      </w:r>
      <w:r w:rsidRPr="0022677C">
        <w:t xml:space="preserve"> Pricing is illustrative and may vary by region and usage volume. Always consult the official pricing pages for the most up-to-date rates and free tier details.</w:t>
      </w:r>
    </w:p>
    <w:p w14:paraId="1E5D582C" w14:textId="77777777" w:rsidR="007E596E" w:rsidRDefault="007E596E"/>
    <w:sectPr w:rsidR="007E596E" w:rsidSect="00861B2B">
      <w:pgSz w:w="15840" w:h="12240" w:orient="landscape"/>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B6328"/>
    <w:multiLevelType w:val="multilevel"/>
    <w:tmpl w:val="7408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36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7C"/>
    <w:rsid w:val="0022677C"/>
    <w:rsid w:val="00340B8E"/>
    <w:rsid w:val="003543F8"/>
    <w:rsid w:val="007E596E"/>
    <w:rsid w:val="00861B2B"/>
    <w:rsid w:val="00B52C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A16C"/>
  <w15:chartTrackingRefBased/>
  <w15:docId w15:val="{EF9310C8-CE51-4403-9B58-4AACAA5E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77C"/>
    <w:rPr>
      <w:rFonts w:eastAsiaTheme="majorEastAsia" w:cstheme="majorBidi"/>
      <w:color w:val="272727" w:themeColor="text1" w:themeTint="D8"/>
    </w:rPr>
  </w:style>
  <w:style w:type="paragraph" w:styleId="Title">
    <w:name w:val="Title"/>
    <w:basedOn w:val="Normal"/>
    <w:next w:val="Normal"/>
    <w:link w:val="TitleChar"/>
    <w:uiPriority w:val="10"/>
    <w:qFormat/>
    <w:rsid w:val="00226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77C"/>
    <w:pPr>
      <w:spacing w:before="160"/>
      <w:jc w:val="center"/>
    </w:pPr>
    <w:rPr>
      <w:i/>
      <w:iCs/>
      <w:color w:val="404040" w:themeColor="text1" w:themeTint="BF"/>
    </w:rPr>
  </w:style>
  <w:style w:type="character" w:customStyle="1" w:styleId="QuoteChar">
    <w:name w:val="Quote Char"/>
    <w:basedOn w:val="DefaultParagraphFont"/>
    <w:link w:val="Quote"/>
    <w:uiPriority w:val="29"/>
    <w:rsid w:val="0022677C"/>
    <w:rPr>
      <w:i/>
      <w:iCs/>
      <w:color w:val="404040" w:themeColor="text1" w:themeTint="BF"/>
    </w:rPr>
  </w:style>
  <w:style w:type="paragraph" w:styleId="ListParagraph">
    <w:name w:val="List Paragraph"/>
    <w:basedOn w:val="Normal"/>
    <w:uiPriority w:val="34"/>
    <w:qFormat/>
    <w:rsid w:val="0022677C"/>
    <w:pPr>
      <w:ind w:left="720"/>
      <w:contextualSpacing/>
    </w:pPr>
  </w:style>
  <w:style w:type="character" w:styleId="IntenseEmphasis">
    <w:name w:val="Intense Emphasis"/>
    <w:basedOn w:val="DefaultParagraphFont"/>
    <w:uiPriority w:val="21"/>
    <w:qFormat/>
    <w:rsid w:val="0022677C"/>
    <w:rPr>
      <w:i/>
      <w:iCs/>
      <w:color w:val="0F4761" w:themeColor="accent1" w:themeShade="BF"/>
    </w:rPr>
  </w:style>
  <w:style w:type="paragraph" w:styleId="IntenseQuote">
    <w:name w:val="Intense Quote"/>
    <w:basedOn w:val="Normal"/>
    <w:next w:val="Normal"/>
    <w:link w:val="IntenseQuoteChar"/>
    <w:uiPriority w:val="30"/>
    <w:qFormat/>
    <w:rsid w:val="00226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77C"/>
    <w:rPr>
      <w:i/>
      <w:iCs/>
      <w:color w:val="0F4761" w:themeColor="accent1" w:themeShade="BF"/>
    </w:rPr>
  </w:style>
  <w:style w:type="character" w:styleId="IntenseReference">
    <w:name w:val="Intense Reference"/>
    <w:basedOn w:val="DefaultParagraphFont"/>
    <w:uiPriority w:val="32"/>
    <w:qFormat/>
    <w:rsid w:val="0022677C"/>
    <w:rPr>
      <w:b/>
      <w:bCs/>
      <w:smallCaps/>
      <w:color w:val="0F4761" w:themeColor="accent1" w:themeShade="BF"/>
      <w:spacing w:val="5"/>
    </w:rPr>
  </w:style>
  <w:style w:type="character" w:styleId="Hyperlink">
    <w:name w:val="Hyperlink"/>
    <w:basedOn w:val="DefaultParagraphFont"/>
    <w:uiPriority w:val="99"/>
    <w:unhideWhenUsed/>
    <w:rsid w:val="0022677C"/>
    <w:rPr>
      <w:color w:val="467886" w:themeColor="hyperlink"/>
      <w:u w:val="single"/>
    </w:rPr>
  </w:style>
  <w:style w:type="character" w:styleId="UnresolvedMention">
    <w:name w:val="Unresolved Mention"/>
    <w:basedOn w:val="DefaultParagraphFont"/>
    <w:uiPriority w:val="99"/>
    <w:semiHidden/>
    <w:unhideWhenUsed/>
    <w:rsid w:val="0022677C"/>
    <w:rPr>
      <w:color w:val="605E5C"/>
      <w:shd w:val="clear" w:color="auto" w:fill="E1DFDD"/>
    </w:rPr>
  </w:style>
  <w:style w:type="table" w:styleId="TableGridLight">
    <w:name w:val="Grid Table Light"/>
    <w:basedOn w:val="TableNormal"/>
    <w:uiPriority w:val="40"/>
    <w:rsid w:val="002267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2C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81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anulate.io/blog/gke-pricing-key-components-pricing-tiers-examples/" TargetMode="External"/><Relationship Id="rId18" Type="http://schemas.openxmlformats.org/officeDocument/2006/relationships/hyperlink" Target="https://www.trustradius.com/products/azure-container-instances/pricing" TargetMode="External"/><Relationship Id="rId26" Type="http://schemas.openxmlformats.org/officeDocument/2006/relationships/hyperlink" Target="https://azure.microsoft.com/en-ca/products/storage/disks" TargetMode="External"/><Relationship Id="rId39" Type="http://schemas.openxmlformats.org/officeDocument/2006/relationships/hyperlink" Target="https://instances.vantage.sh/aws/rds/db.t3.small" TargetMode="External"/><Relationship Id="rId21" Type="http://schemas.openxmlformats.org/officeDocument/2006/relationships/hyperlink" Target="https://azure.microsoft.com/en-us/products/storage/blobs" TargetMode="External"/><Relationship Id="rId34" Type="http://schemas.openxmlformats.org/officeDocument/2006/relationships/hyperlink" Target="https://learn.microsoft.com/en-us/azure/architecture/aws-professional/" TargetMode="External"/><Relationship Id="rId42" Type="http://schemas.openxmlformats.org/officeDocument/2006/relationships/hyperlink" Target="https://www.cadosecurity.com/wiki/aws-guardduty-pricing-breaking-down-the-costs-of-cloud-security" TargetMode="External"/><Relationship Id="rId47" Type="http://schemas.openxmlformats.org/officeDocument/2006/relationships/hyperlink" Target="https://azure.microsoft.com/en-us/pricing/details/monitor/" TargetMode="External"/><Relationship Id="rId50" Type="http://schemas.openxmlformats.org/officeDocument/2006/relationships/hyperlink" Target="https://cloud.google.com/security-command-center/pricing" TargetMode="External"/><Relationship Id="rId7" Type="http://schemas.openxmlformats.org/officeDocument/2006/relationships/hyperlink" Target="https://www.simform.com/blog/aws-lambda-pricing/" TargetMode="External"/><Relationship Id="rId2" Type="http://schemas.openxmlformats.org/officeDocument/2006/relationships/styles" Target="styles.xml"/><Relationship Id="rId16" Type="http://schemas.openxmlformats.org/officeDocument/2006/relationships/hyperlink" Target="https://learn.microsoft.com/en-us/azure/container-instances/container-instances-overview" TargetMode="External"/><Relationship Id="rId29" Type="http://schemas.openxmlformats.org/officeDocument/2006/relationships/hyperlink" Target="https://learn.microsoft.com/en-us/answers/questions/2103312/any-costs-to-a-standard-load-balancer-if-the-vms-a" TargetMode="External"/><Relationship Id="rId11" Type="http://schemas.openxmlformats.org/officeDocument/2006/relationships/hyperlink" Target="https://cloud.google.com/kubernetes-engine" TargetMode="External"/><Relationship Id="rId24" Type="http://schemas.openxmlformats.org/officeDocument/2006/relationships/hyperlink" Target="https://www.quora.com/What-is-the-cost-of-Googles-storage-per-GB" TargetMode="External"/><Relationship Id="rId32" Type="http://schemas.openxmlformats.org/officeDocument/2006/relationships/hyperlink" Target="https://www.cloudforecast.io/blog/aws-cloudfront-pricing-and-cost-guide/" TargetMode="External"/><Relationship Id="rId37" Type="http://schemas.openxmlformats.org/officeDocument/2006/relationships/hyperlink" Target="https://www.cadosecurity.com/wiki/aws-guardduty-pricing-breaking-down-the-costs-of-cloud-security" TargetMode="External"/><Relationship Id="rId40" Type="http://schemas.openxmlformats.org/officeDocument/2006/relationships/hyperlink" Target="https://aws.amazon.com/redshift/pricing/" TargetMode="External"/><Relationship Id="rId45" Type="http://schemas.openxmlformats.org/officeDocument/2006/relationships/hyperlink" Target="https://www.economize.cloud/resources/aws/pricing/elasticache/cache.t3.small/" TargetMode="External"/><Relationship Id="rId53" Type="http://schemas.openxmlformats.org/officeDocument/2006/relationships/theme" Target="theme/theme1.xml"/><Relationship Id="rId5" Type="http://schemas.openxmlformats.org/officeDocument/2006/relationships/hyperlink" Target="https://aws.amazon.com/ec2/" TargetMode="External"/><Relationship Id="rId10" Type="http://schemas.openxmlformats.org/officeDocument/2006/relationships/hyperlink" Target="https://azure.microsoft.com/en-us/products/kubernetes-service" TargetMode="External"/><Relationship Id="rId19" Type="http://schemas.openxmlformats.org/officeDocument/2006/relationships/hyperlink" Target="https://modal.com/blog/google-cloud-function-pricing-guide" TargetMode="External"/><Relationship Id="rId31" Type="http://schemas.openxmlformats.org/officeDocument/2006/relationships/hyperlink" Target="https://www.cloudforecast.io/blog/aws-cloudfront-pricing-and-cost-guide/" TargetMode="External"/><Relationship Id="rId44" Type="http://schemas.openxmlformats.org/officeDocument/2006/relationships/hyperlink" Target="https://medium.com/@jeffrey.allen.lewis/firebase-cloud-firestore-data-types-costs-query-examples-65e5b402c55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shbird.io/lambda-cost-calculator/" TargetMode="External"/><Relationship Id="rId14" Type="http://schemas.openxmlformats.org/officeDocument/2006/relationships/hyperlink" Target="https://www.finout.io/blog/gke-pricing-tiers" TargetMode="External"/><Relationship Id="rId22" Type="http://schemas.openxmlformats.org/officeDocument/2006/relationships/hyperlink" Target="https://aws.amazon.com/s3/pricing/" TargetMode="External"/><Relationship Id="rId27" Type="http://schemas.openxmlformats.org/officeDocument/2006/relationships/hyperlink" Target="https://aws.amazon.com/efs/when-to-choose-efs/" TargetMode="External"/><Relationship Id="rId30" Type="http://schemas.openxmlformats.org/officeDocument/2006/relationships/hyperlink" Target="https://cloud.google.com/load-balancing/docs/pricing-announce" TargetMode="External"/><Relationship Id="rId35" Type="http://schemas.openxmlformats.org/officeDocument/2006/relationships/hyperlink" Target="https://gist.github.com/dasgoll/b88d5be05dcc0deb052ad40446c2fb40" TargetMode="External"/><Relationship Id="rId43" Type="http://schemas.openxmlformats.org/officeDocument/2006/relationships/hyperlink" Target="https://www.reddit.com/r/AZURE/comments/16zr94d/azure_cosmos_db_serverless_pricing/" TargetMode="External"/><Relationship Id="rId48" Type="http://schemas.openxmlformats.org/officeDocument/2006/relationships/hyperlink" Target="https://www.finout.io/blog/gcp-cloud-logging-pricing" TargetMode="External"/><Relationship Id="rId8" Type="http://schemas.openxmlformats.org/officeDocument/2006/relationships/hyperlink" Target="https://bluexp.netapp.com/blog/gcp-cvo-blg-google-cloud-pricing-the-complete-guide" TargetMode="External"/><Relationship Id="rId51" Type="http://schemas.openxmlformats.org/officeDocument/2006/relationships/hyperlink" Target="https://www.economize.cloud/blog/google-cloud-functions-pricing/" TargetMode="External"/><Relationship Id="rId3" Type="http://schemas.openxmlformats.org/officeDocument/2006/relationships/settings" Target="settings.xml"/><Relationship Id="rId12" Type="http://schemas.openxmlformats.org/officeDocument/2006/relationships/hyperlink" Target="https://www.densify.com/eks-best-practices/aws-eks-cost-optimization/" TargetMode="External"/><Relationship Id="rId17" Type="http://schemas.openxmlformats.org/officeDocument/2006/relationships/hyperlink" Target="https://spot.io/resources/aws-pricing/aws-fargate-pricing-how-to-optimize-billing-and-save-costs/" TargetMode="External"/><Relationship Id="rId25" Type="http://schemas.openxmlformats.org/officeDocument/2006/relationships/hyperlink" Target="https://aws.amazon.com/ebs/" TargetMode="External"/><Relationship Id="rId33" Type="http://schemas.openxmlformats.org/officeDocument/2006/relationships/hyperlink" Target="https://azure.microsoft.com/en-us/pricing/details/cdn/" TargetMode="External"/><Relationship Id="rId38" Type="http://schemas.openxmlformats.org/officeDocument/2006/relationships/hyperlink" Target="https://learn.microsoft.com/en-us/answers/questions/1394707/cost-estimation-for-on-prem-servers" TargetMode="External"/><Relationship Id="rId46" Type="http://schemas.openxmlformats.org/officeDocument/2006/relationships/hyperlink" Target="https://cast.ai/blog/the-truth-about-cloudwatch-pricing/" TargetMode="External"/><Relationship Id="rId20" Type="http://schemas.openxmlformats.org/officeDocument/2006/relationships/hyperlink" Target="https://aws.amazon.com/s3/" TargetMode="External"/><Relationship Id="rId41" Type="http://schemas.openxmlformats.org/officeDocument/2006/relationships/hyperlink" Target="https://azure.microsoft.com/en-us/pricing/details/synapse-analytics/" TargetMode="External"/><Relationship Id="rId1" Type="http://schemas.openxmlformats.org/officeDocument/2006/relationships/numbering" Target="numbering.xml"/><Relationship Id="rId6" Type="http://schemas.openxmlformats.org/officeDocument/2006/relationships/hyperlink" Target="https://aws.amazon.com/lambda/" TargetMode="External"/><Relationship Id="rId15" Type="http://schemas.openxmlformats.org/officeDocument/2006/relationships/hyperlink" Target="https://aws.amazon.com/fargate/features/" TargetMode="External"/><Relationship Id="rId23" Type="http://schemas.openxmlformats.org/officeDocument/2006/relationships/hyperlink" Target="https://bluexp.netapp.com/blog/aws-vs-azure-cloud-storage-comparison" TargetMode="External"/><Relationship Id="rId28" Type="http://schemas.openxmlformats.org/officeDocument/2006/relationships/hyperlink" Target="https://stackoverflow.com/questions/76473835/am-i-charged-for-aws-application-load-balancer-if-its-not-handling-any-requests" TargetMode="External"/><Relationship Id="rId36" Type="http://schemas.openxmlformats.org/officeDocument/2006/relationships/hyperlink" Target="https://www.dragonflydb.io/faq/does-azure-key-vault-cost-money" TargetMode="External"/><Relationship Id="rId49" Type="http://schemas.openxmlformats.org/officeDocument/2006/relationships/hyperlink" Target="https://www.finout.io/blog/gcp-cloud-logging-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El Najmi</dc:creator>
  <cp:keywords/>
  <dc:description/>
  <cp:lastModifiedBy>Moussa El Najmi</cp:lastModifiedBy>
  <cp:revision>1</cp:revision>
  <dcterms:created xsi:type="dcterms:W3CDTF">2025-04-12T14:29:00Z</dcterms:created>
  <dcterms:modified xsi:type="dcterms:W3CDTF">2025-04-12T14:53:00Z</dcterms:modified>
</cp:coreProperties>
</file>